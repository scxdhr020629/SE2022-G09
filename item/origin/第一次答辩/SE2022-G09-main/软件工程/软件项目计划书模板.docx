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pPr w:leftFromText="180" w:rightFromText="180" w:vertAnchor="page" w:horzAnchor="margin" w:tblpX="108" w:tblpY="1259"/>
        <w:tblW w:w="90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7178"/>
      </w:tblGrid>
      <w:tr>
        <w:trPr>
          <w:trHeight w:val="3271" w:hRule="atLeast"/>
        </w:trPr>
        <w:tc>
          <w:tcPr>
            <w:tcW w:w="1852" w:type="dxa"/>
            <w:shd w:val="clear" w:color="auto" w:fill="CCCCCC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</w:tc>
        <w:tc>
          <w:tcPr>
            <w:tcW w:w="7178" w:type="dxa"/>
          </w:tcPr>
          <w:tbl>
            <w:tblPr>
              <w:tblStyle w:val="38"/>
              <w:tblpPr w:leftFromText="180" w:rightFromText="180" w:vertAnchor="text" w:horzAnchor="margin" w:tblpY="-231"/>
              <w:tblOverlap w:val="never"/>
              <w:tblW w:w="3415" w:type="dxa"/>
              <w:tblInd w:w="357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37"/>
              <w:gridCol w:w="217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37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卷号</w:t>
                  </w:r>
                </w:p>
              </w:tc>
              <w:tc>
                <w:tcPr>
                  <w:tcW w:w="2178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37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2178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37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密级</w:t>
                  </w:r>
                </w:p>
              </w:tc>
              <w:tc>
                <w:tcPr>
                  <w:tcW w:w="2178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pStyle w:val="37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SE2022</w:t>
            </w:r>
            <w:r>
              <w:rPr>
                <w:rFonts w:hint="eastAsia"/>
                <w:sz w:val="24"/>
              </w:rPr>
              <w:t>—</w:t>
            </w:r>
            <w:r>
              <w:rPr>
                <w:rFonts w:hint="eastAsia"/>
                <w:sz w:val="24"/>
                <w:lang w:val="en-US" w:eastAsia="zh-CN"/>
              </w:rPr>
              <w:t>G09</w:t>
            </w:r>
          </w:p>
          <w:p>
            <w:pPr>
              <w:pStyle w:val="37"/>
              <w:rPr>
                <w:rFonts w:hint="eastAsia" w:cs="Arial"/>
                <w:sz w:val="52"/>
                <w:szCs w:val="52"/>
              </w:rPr>
            </w:pPr>
            <w:r>
              <w:rPr>
                <w:rFonts w:hint="eastAsia" w:cs="Arial"/>
                <w:sz w:val="52"/>
                <w:szCs w:val="52"/>
              </w:rPr>
              <w:t>《</w:t>
            </w:r>
            <w:r>
              <w:rPr>
                <w:rFonts w:hint="eastAsia" w:cs="Arial"/>
                <w:sz w:val="52"/>
                <w:szCs w:val="52"/>
                <w:lang w:val="en-US" w:eastAsia="zh-CN"/>
              </w:rPr>
              <w:t>博青秀</w:t>
            </w:r>
            <w:r>
              <w:rPr>
                <w:rFonts w:hint="eastAsia" w:cs="Arial"/>
                <w:sz w:val="52"/>
                <w:szCs w:val="52"/>
              </w:rPr>
              <w:t>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35" w:hRule="atLeast"/>
        </w:trPr>
        <w:tc>
          <w:tcPr>
            <w:tcW w:w="1852" w:type="dxa"/>
            <w:vMerge w:val="restart"/>
            <w:shd w:val="clear" w:color="auto" w:fill="CCCCCC"/>
            <w:vAlign w:val="bottom"/>
          </w:tcPr>
          <w:p>
            <w:pPr>
              <w:pStyle w:val="45"/>
              <w:ind w:left="105"/>
              <w:jc w:val="both"/>
              <w:rPr>
                <w:rFonts w:hint="eastAsia" w:ascii="宋体" w:hAnsi="宋体" w:cs="Arial"/>
                <w:b w:val="0"/>
                <w:bCs/>
                <w:szCs w:val="21"/>
              </w:rPr>
            </w:pPr>
            <w:r>
              <w:rPr>
                <w:rFonts w:hint="eastAsia" w:ascii="宋体" w:hAnsi="宋体" w:cs="Arial"/>
                <w:b w:val="0"/>
                <w:bCs/>
                <w:szCs w:val="21"/>
              </w:rPr>
              <w:t>分  类:</w:t>
            </w:r>
          </w:p>
          <w:p>
            <w:pPr>
              <w:pStyle w:val="45"/>
              <w:ind w:left="105" w:firstLine="455" w:firstLineChars="228"/>
              <w:jc w:val="both"/>
              <w:rPr>
                <w:rFonts w:hint="eastAsia" w:ascii="宋体" w:hAnsi="宋体" w:cs="Arial"/>
                <w:b w:val="0"/>
                <w:bCs/>
                <w:szCs w:val="21"/>
              </w:rPr>
            </w:pPr>
            <w:r>
              <w:rPr>
                <w:rFonts w:ascii="宋体" w:hAnsi="宋体" w:cs="Arial"/>
                <w:b w:val="0"/>
                <w:bCs/>
                <w:szCs w:val="21"/>
              </w:rPr>
              <w:fldChar w:fldCharType="begin"/>
            </w:r>
            <w:r>
              <w:rPr>
                <w:rFonts w:ascii="宋体" w:hAnsi="宋体" w:cs="Arial"/>
                <w:b w:val="0"/>
                <w:bCs/>
                <w:szCs w:val="21"/>
              </w:rPr>
              <w:instrText xml:space="preserve"> DOCPROPERTY "Category"  \* MERGEFORMAT </w:instrText>
            </w:r>
            <w:r>
              <w:rPr>
                <w:rFonts w:ascii="宋体" w:hAnsi="宋体" w:cs="Arial"/>
                <w:b w:val="0"/>
                <w:bCs/>
                <w:szCs w:val="21"/>
              </w:rPr>
              <w:fldChar w:fldCharType="separate"/>
            </w:r>
            <w:r>
              <w:rPr>
                <w:rFonts w:ascii="宋体" w:hAnsi="宋体" w:cs="Arial"/>
                <w:b w:val="0"/>
                <w:bCs/>
                <w:szCs w:val="21"/>
              </w:rPr>
              <w:t>&lt;模板&gt;</w:t>
            </w:r>
            <w:r>
              <w:rPr>
                <w:rFonts w:ascii="宋体" w:hAnsi="宋体" w:cs="Arial"/>
                <w:b w:val="0"/>
                <w:bCs/>
                <w:szCs w:val="21"/>
              </w:rPr>
              <w:fldChar w:fldCharType="end"/>
            </w:r>
          </w:p>
          <w:p>
            <w:pPr>
              <w:ind w:left="718" w:hanging="718" w:hangingChars="342"/>
              <w:rPr>
                <w:rFonts w:hint="eastAsia" w:ascii="宋体" w:hAnsi="宋体" w:cs="Arial"/>
                <w:szCs w:val="21"/>
              </w:rPr>
            </w:pPr>
          </w:p>
          <w:p>
            <w:pPr>
              <w:ind w:left="718" w:hanging="718" w:hangingChars="342"/>
              <w:rPr>
                <w:rFonts w:hint="eastAsia" w:ascii="宋体" w:hAnsi="宋体" w:cs="Arial"/>
                <w:szCs w:val="21"/>
                <w:u w:val="single"/>
              </w:rPr>
            </w:pPr>
          </w:p>
          <w:p>
            <w:pPr>
              <w:ind w:left="105"/>
              <w:rPr>
                <w:rFonts w:hint="eastAsia" w:ascii="宋体" w:hAnsi="宋体" w:cs="Arial"/>
                <w:szCs w:val="21"/>
              </w:rPr>
            </w:pPr>
          </w:p>
        </w:tc>
        <w:tc>
          <w:tcPr>
            <w:tcW w:w="7178" w:type="dxa"/>
          </w:tcPr>
          <w:p>
            <w:pPr>
              <w:pStyle w:val="37"/>
              <w:rPr>
                <w:rFonts w:hint="eastAsia" w:cs="Arial"/>
                <w:sz w:val="21"/>
                <w:szCs w:val="21"/>
              </w:rPr>
            </w:pPr>
            <w:r>
              <w:rPr>
                <w:rFonts w:hint="eastAsia" w:ascii="楷体_GB2312" w:eastAsia="楷体_GB2312"/>
                <w:sz w:val="30"/>
              </w:rPr>
              <w:t xml:space="preserve"> </w:t>
            </w:r>
          </w:p>
          <w:p>
            <w:pPr>
              <w:pStyle w:val="37"/>
              <w:rPr>
                <w:rFonts w:hint="eastAsia"/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/>
            </w:r>
            <w:r>
              <w:rPr>
                <w:sz w:val="48"/>
                <w:szCs w:val="48"/>
              </w:rPr>
              <w:instrText xml:space="preserve"> TITLE  \* MERGEFORMAT </w:instrText>
            </w:r>
            <w:r>
              <w:rPr>
                <w:sz w:val="48"/>
                <w:szCs w:val="48"/>
              </w:rPr>
              <w:fldChar w:fldCharType="separate"/>
            </w:r>
            <w:r>
              <w:rPr>
                <w:rFonts w:hint="eastAsia"/>
                <w:sz w:val="48"/>
                <w:szCs w:val="48"/>
              </w:rPr>
              <w:t>项目实施计划</w:t>
            </w:r>
            <w:r>
              <w:rPr>
                <w:sz w:val="48"/>
                <w:szCs w:val="48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pStyle w:val="37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rFonts w:hint="eastAsia" w:cs="Arial"/>
                <w:b w:val="0"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sz w:val="28"/>
                <w:szCs w:val="28"/>
              </w:rPr>
              <w:t xml:space="preserve">: </w:t>
            </w:r>
            <w:r>
              <w:rPr>
                <w:rFonts w:hint="eastAsia" w:cs="Arial"/>
                <w:b w:val="0"/>
                <w:sz w:val="28"/>
                <w:szCs w:val="28"/>
              </w:rPr>
              <w:t>1.0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ind w:firstLine="600" w:firstLineChars="200"/>
              <w:outlineLvl w:val="0"/>
              <w:rPr>
                <w:rFonts w:hint="eastAsia"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项 目 承 担 部 门：</w:t>
            </w:r>
            <w:r>
              <w:rPr>
                <w:rFonts w:hint="eastAsia" w:ascii="楷体_GB2312" w:eastAsia="楷体_GB2312"/>
                <w:sz w:val="30"/>
                <w:lang w:val="en-US" w:eastAsia="zh-CN"/>
              </w:rPr>
              <w:t>G09团队</w:t>
            </w:r>
            <w:r>
              <w:rPr>
                <w:rFonts w:hint="eastAsia" w:ascii="楷体_GB2312" w:eastAsia="楷体_GB2312"/>
                <w:sz w:val="30"/>
              </w:rPr>
              <w:t xml:space="preserve">                </w:t>
            </w:r>
          </w:p>
          <w:p>
            <w:pPr>
              <w:ind w:firstLine="600" w:firstLineChars="200"/>
              <w:outlineLvl w:val="0"/>
              <w:rPr>
                <w:rFonts w:hint="eastAsia" w:ascii="楷体_GB2312" w:eastAsia="楷体_GB2312"/>
                <w:sz w:val="30"/>
              </w:rPr>
            </w:pPr>
          </w:p>
          <w:p>
            <w:pPr>
              <w:ind w:firstLine="600" w:firstLineChars="200"/>
              <w:outlineLvl w:val="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>：</w:t>
            </w:r>
            <w:r>
              <w:rPr>
                <w:rFonts w:hint="eastAsia" w:ascii="楷体_GB2312" w:eastAsia="楷体_GB2312"/>
                <w:sz w:val="30"/>
                <w:lang w:val="en-US" w:eastAsia="zh-CN"/>
              </w:rPr>
              <w:t>司晨旭</w:t>
            </w:r>
            <w:r>
              <w:rPr>
                <w:rFonts w:hint="eastAsia" w:ascii="楷体_GB2312" w:eastAsia="楷体_GB2312"/>
                <w:sz w:val="30"/>
              </w:rPr>
              <w:t xml:space="preserve">          </w:t>
            </w:r>
          </w:p>
          <w:p>
            <w:pPr>
              <w:tabs>
                <w:tab w:val="left" w:pos="3780"/>
                <w:tab w:val="left" w:pos="4200"/>
              </w:tabs>
              <w:ind w:firstLine="600" w:firstLineChars="200"/>
              <w:rPr>
                <w:rFonts w:hint="eastAsia" w:ascii="楷体_GB2312" w:eastAsia="楷体_GB2312"/>
                <w:sz w:val="30"/>
              </w:rPr>
            </w:pPr>
          </w:p>
          <w:p>
            <w:pPr>
              <w:tabs>
                <w:tab w:val="left" w:pos="3780"/>
                <w:tab w:val="left" w:pos="4200"/>
              </w:tabs>
              <w:ind w:firstLine="600" w:firstLineChars="200"/>
              <w:rPr>
                <w:rFonts w:hint="eastAsia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期：                 </w:t>
            </w:r>
          </w:p>
          <w:p>
            <w:pPr>
              <w:ind w:firstLine="600" w:firstLineChars="200"/>
              <w:rPr>
                <w:rFonts w:hint="eastAsia" w:ascii="楷体_GB2312" w:eastAsia="楷体_GB2312"/>
                <w:sz w:val="30"/>
              </w:rPr>
            </w:pPr>
          </w:p>
          <w:p>
            <w:pPr>
              <w:ind w:firstLine="600" w:firstLineChars="200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  <w:sz w:val="30"/>
              </w:rPr>
              <w:t xml:space="preserve">本文档 使 用部门： </w:t>
            </w:r>
            <w:r>
              <w:rPr>
                <w:rFonts w:hint="eastAsia" w:ascii="楷体_GB2312" w:eastAsia="楷体_GB2312"/>
              </w:rPr>
              <w:t xml:space="preserve">■主管领导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hint="eastAsia" w:ascii="楷体_GB2312" w:eastAsia="楷体_GB2312"/>
              </w:rPr>
              <w:t xml:space="preserve">■项目组 </w:t>
            </w:r>
          </w:p>
          <w:p>
            <w:pPr>
              <w:ind w:left="630" w:leftChars="300" w:firstLine="2100" w:firstLineChars="1000"/>
              <w:rPr>
                <w:u w:val="single"/>
              </w:rPr>
            </w:pPr>
            <w:r>
              <w:rPr>
                <w:rFonts w:hint="eastAsia" w:ascii="楷体_GB2312" w:eastAsia="楷体_GB2312"/>
              </w:rPr>
              <w:t xml:space="preserve">□客户（市场）  □维护人员  □用户  </w:t>
            </w:r>
          </w:p>
          <w:p>
            <w:pPr>
              <w:outlineLvl w:val="0"/>
              <w:rPr>
                <w:rFonts w:hint="eastAsia"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 xml:space="preserve">     </w:t>
            </w:r>
          </w:p>
          <w:p>
            <w:pPr>
              <w:ind w:firstLine="600" w:firstLineChars="200"/>
              <w:outlineLvl w:val="0"/>
              <w:rPr>
                <w:rFonts w:hint="eastAsia"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评审负责人（签名）：</w:t>
            </w:r>
          </w:p>
          <w:p>
            <w:pPr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 xml:space="preserve">            </w:t>
            </w:r>
          </w:p>
          <w:p>
            <w:pPr>
              <w:tabs>
                <w:tab w:val="left" w:pos="1655"/>
                <w:tab w:val="center" w:pos="3672"/>
              </w:tabs>
              <w:ind w:firstLine="600" w:firstLineChars="200"/>
              <w:rPr>
                <w:rFonts w:hint="eastAsia" w:cs="Arial"/>
              </w:rPr>
            </w:pPr>
            <w:r>
              <w:rPr>
                <w:rFonts w:hint="eastAsia" w:ascii="楷体_GB2312" w:eastAsia="楷体_GB2312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 审   日  期：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0" w:hRule="atLeast"/>
        </w:trPr>
        <w:tc>
          <w:tcPr>
            <w:tcW w:w="1852" w:type="dxa"/>
            <w:vMerge w:val="continue"/>
            <w:shd w:val="clear" w:color="auto" w:fill="CCCCCC"/>
          </w:tcPr>
          <w:p>
            <w:pPr>
              <w:pStyle w:val="37"/>
              <w:jc w:val="right"/>
              <w:rPr>
                <w:rFonts w:hint="eastAsia" w:cs="Arial"/>
              </w:rPr>
            </w:pPr>
          </w:p>
        </w:tc>
        <w:tc>
          <w:tcPr>
            <w:tcW w:w="7178" w:type="dxa"/>
            <w:vAlign w:val="bottom"/>
          </w:tcPr>
          <w:p>
            <w:pPr>
              <w:pStyle w:val="37"/>
              <w:rPr>
                <w:rFonts w:hint="eastAsia" w:cs="Arial"/>
              </w:rPr>
            </w:pPr>
            <w:r>
              <w:rPr>
                <w:rFonts w:hint="eastAsia"/>
              </w:rPr>
              <w:t xml:space="preserve">                   电子系计算机教研室                  </w:t>
            </w:r>
          </w:p>
        </w:tc>
      </w:tr>
    </w:tbl>
    <w:p>
      <w:pPr>
        <w:numPr>
          <w:ins w:id="0" w:author="陈振华" w:date="2002-06-22T09:32:00Z"/>
        </w:numPr>
        <w:rPr>
          <w:ins w:id="1" w:author="陈振华" w:date="2002-06-22T09:32:00Z"/>
          <w:rFonts w:hint="eastAsia"/>
        </w:rPr>
      </w:pPr>
    </w:p>
    <w:p>
      <w:pPr>
        <w:spacing w:line="340" w:lineRule="atLeast"/>
        <w:outlineLvl w:val="0"/>
        <w:rPr>
          <w:rFonts w:hint="eastAsia" w:ascii="宋体"/>
          <w:sz w:val="36"/>
        </w:rPr>
      </w:pPr>
      <w:r>
        <w:rPr>
          <w:rFonts w:hint="eastAsia" w:ascii="宋体"/>
          <w:sz w:val="36"/>
        </w:rPr>
        <w:t>目   录</w:t>
      </w:r>
    </w:p>
    <w:p>
      <w:pPr>
        <w:pStyle w:val="26"/>
        <w:tabs>
          <w:tab w:val="left" w:pos="42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楷体_GB2312" w:eastAsia="楷体_GB2312"/>
          <w:sz w:val="36"/>
          <w:u w:val="single"/>
        </w:rPr>
        <w:fldChar w:fldCharType="begin"/>
      </w:r>
      <w:r>
        <w:rPr>
          <w:rFonts w:ascii="楷体_GB2312" w:eastAsia="楷体_GB2312"/>
          <w:sz w:val="36"/>
          <w:u w:val="single"/>
        </w:rPr>
        <w:instrText xml:space="preserve"> TOC \o "1-3" \h \z </w:instrText>
      </w:r>
      <w:r>
        <w:rPr>
          <w:rFonts w:ascii="楷体_GB2312" w:eastAsia="楷体_GB2312"/>
          <w:sz w:val="36"/>
          <w:u w:val="single"/>
        </w:rPr>
        <w:fldChar w:fldCharType="separate"/>
      </w:r>
      <w:r>
        <w:fldChar w:fldCharType="begin"/>
      </w:r>
      <w:r>
        <w:instrText xml:space="preserve"> HYPERLINK \l "_Toc343768165" </w:instrText>
      </w:r>
      <w:r>
        <w:fldChar w:fldCharType="separate"/>
      </w:r>
      <w:r>
        <w:rPr>
          <w:rStyle w:val="42"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引言</w:t>
      </w:r>
      <w:r>
        <w:tab/>
      </w:r>
      <w:r>
        <w:fldChar w:fldCharType="begin"/>
      </w:r>
      <w:r>
        <w:instrText xml:space="preserve"> PAGEREF _Toc343768165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"_Toc343768166" </w:instrText>
      </w:r>
      <w:r>
        <w:fldChar w:fldCharType="separate"/>
      </w:r>
      <w:r>
        <w:rPr>
          <w:rStyle w:val="42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_Toc343768166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"_Toc343768167" </w:instrText>
      </w:r>
      <w:r>
        <w:fldChar w:fldCharType="separate"/>
      </w:r>
      <w:r>
        <w:rPr>
          <w:rStyle w:val="42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项目简介</w:t>
      </w:r>
      <w:r>
        <w:tab/>
      </w:r>
      <w:r>
        <w:fldChar w:fldCharType="begin"/>
      </w:r>
      <w:r>
        <w:instrText xml:space="preserve"> PAGEREF _Toc343768167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"_Toc343768168" </w:instrText>
      </w:r>
      <w:r>
        <w:fldChar w:fldCharType="separate"/>
      </w:r>
      <w:r>
        <w:rPr>
          <w:rStyle w:val="42"/>
          <w:rFonts w:ascii="宋体"/>
        </w:rPr>
        <w:t>1.2.1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 w:ascii="宋体"/>
        </w:rPr>
        <w:t>项目名称</w:t>
      </w:r>
      <w:r>
        <w:tab/>
      </w:r>
      <w:r>
        <w:fldChar w:fldCharType="begin"/>
      </w:r>
      <w:r>
        <w:instrText xml:space="preserve"> PAGEREF _Toc343768168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"_Toc343768169" </w:instrText>
      </w:r>
      <w:r>
        <w:fldChar w:fldCharType="separate"/>
      </w:r>
      <w:r>
        <w:rPr>
          <w:rStyle w:val="42"/>
        </w:rPr>
        <w:t>1.2.2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产品标识</w:t>
      </w:r>
      <w:r>
        <w:tab/>
      </w:r>
      <w:r>
        <w:fldChar w:fldCharType="begin"/>
      </w:r>
      <w:r>
        <w:instrText xml:space="preserve"> PAGEREF _Toc343768169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"_Toc343768170" </w:instrText>
      </w:r>
      <w:r>
        <w:fldChar w:fldCharType="separate"/>
      </w:r>
      <w:r>
        <w:rPr>
          <w:rStyle w:val="42"/>
        </w:rPr>
        <w:t>1.2.3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_Toc343768170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"_Toc343768171" </w:instrText>
      </w:r>
      <w:r>
        <w:fldChar w:fldCharType="separate"/>
      </w:r>
      <w:r>
        <w:rPr>
          <w:rStyle w:val="42"/>
        </w:rPr>
        <w:t>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定义</w:t>
      </w:r>
      <w:r>
        <w:tab/>
      </w:r>
      <w:r>
        <w:fldChar w:fldCharType="begin"/>
      </w:r>
      <w:r>
        <w:instrText xml:space="preserve"> PAGEREF _Toc343768171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"_Toc343768172" </w:instrText>
      </w:r>
      <w:r>
        <w:fldChar w:fldCharType="separate"/>
      </w:r>
      <w:r>
        <w:rPr>
          <w:rStyle w:val="42"/>
        </w:rPr>
        <w:t>1.4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_Toc343768172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42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"_Toc343768173" </w:instrText>
      </w:r>
      <w:r>
        <w:fldChar w:fldCharType="separate"/>
      </w:r>
      <w:r>
        <w:rPr>
          <w:rStyle w:val="42"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_Toc343768173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"_Toc343768174" </w:instrText>
      </w:r>
      <w:r>
        <w:fldChar w:fldCharType="separate"/>
      </w:r>
      <w:r>
        <w:rPr>
          <w:rStyle w:val="42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工作内容</w:t>
      </w:r>
      <w:r>
        <w:tab/>
      </w:r>
      <w:r>
        <w:fldChar w:fldCharType="begin"/>
      </w:r>
      <w:r>
        <w:instrText xml:space="preserve"> PAGEREF _Toc343768174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"_Toc343768175" </w:instrText>
      </w:r>
      <w:r>
        <w:fldChar w:fldCharType="separate"/>
      </w:r>
      <w:r>
        <w:rPr>
          <w:rStyle w:val="42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交付项</w:t>
      </w:r>
      <w:r>
        <w:tab/>
      </w:r>
      <w:r>
        <w:fldChar w:fldCharType="begin"/>
      </w:r>
      <w:r>
        <w:instrText xml:space="preserve"> PAGEREF _Toc343768175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"_Toc343768176" </w:instrText>
      </w:r>
      <w:r>
        <w:fldChar w:fldCharType="separate"/>
      </w:r>
      <w:r>
        <w:rPr>
          <w:rStyle w:val="42"/>
        </w:rPr>
        <w:t>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非交付项</w:t>
      </w:r>
      <w:r>
        <w:tab/>
      </w:r>
      <w:r>
        <w:fldChar w:fldCharType="begin"/>
      </w:r>
      <w:r>
        <w:instrText xml:space="preserve"> PAGEREF _Toc343768176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tabs>
          <w:tab w:val="left" w:pos="42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"_Toc343768177" </w:instrText>
      </w:r>
      <w:r>
        <w:fldChar w:fldCharType="separate"/>
      </w:r>
      <w:r>
        <w:rPr>
          <w:rStyle w:val="42"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项目组织和资源</w:t>
      </w:r>
      <w:r>
        <w:tab/>
      </w:r>
      <w:r>
        <w:fldChar w:fldCharType="begin"/>
      </w:r>
      <w:r>
        <w:instrText xml:space="preserve"> PAGEREF _Toc343768177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"_Toc343768178" </w:instrText>
      </w:r>
      <w:r>
        <w:fldChar w:fldCharType="separate"/>
      </w:r>
      <w:r>
        <w:rPr>
          <w:rStyle w:val="42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项目组织</w:t>
      </w:r>
      <w:r>
        <w:tab/>
      </w:r>
      <w:r>
        <w:fldChar w:fldCharType="begin"/>
      </w:r>
      <w:r>
        <w:instrText xml:space="preserve"> PAGEREF _Toc343768178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"_Toc343768179" </w:instrText>
      </w:r>
      <w:r>
        <w:fldChar w:fldCharType="separate"/>
      </w:r>
      <w:r>
        <w:rPr>
          <w:rStyle w:val="42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项目资源</w:t>
      </w:r>
      <w:r>
        <w:tab/>
      </w:r>
      <w:r>
        <w:fldChar w:fldCharType="begin"/>
      </w:r>
      <w:r>
        <w:instrText xml:space="preserve"> PAGEREF _Toc343768179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"_Toc343768180" </w:instrText>
      </w:r>
      <w:r>
        <w:fldChar w:fldCharType="separate"/>
      </w:r>
      <w:r>
        <w:rPr>
          <w:rStyle w:val="42"/>
        </w:rPr>
        <w:t>3.2.1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人力资源</w:t>
      </w:r>
      <w:r>
        <w:tab/>
      </w:r>
      <w:r>
        <w:fldChar w:fldCharType="begin"/>
      </w:r>
      <w:r>
        <w:instrText xml:space="preserve"> PAGEREF _Toc343768180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"_Toc343768181" </w:instrText>
      </w:r>
      <w:r>
        <w:fldChar w:fldCharType="separate"/>
      </w:r>
      <w:r>
        <w:rPr>
          <w:rStyle w:val="42"/>
        </w:rPr>
        <w:t>3.2.2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已有开发设施</w:t>
      </w:r>
      <w:r>
        <w:tab/>
      </w:r>
      <w:r>
        <w:fldChar w:fldCharType="begin"/>
      </w:r>
      <w:r>
        <w:instrText xml:space="preserve"> PAGEREF _Toc343768181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"_Toc343768182" </w:instrText>
      </w:r>
      <w:r>
        <w:fldChar w:fldCharType="separate"/>
      </w:r>
      <w:r>
        <w:rPr>
          <w:rStyle w:val="42"/>
        </w:rPr>
        <w:t>3.2.3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须获取的设施</w:t>
      </w:r>
      <w:r>
        <w:tab/>
      </w:r>
      <w:r>
        <w:fldChar w:fldCharType="begin"/>
      </w:r>
      <w:r>
        <w:instrText xml:space="preserve"> PAGEREF _Toc343768182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"_Toc343768183" </w:instrText>
      </w:r>
      <w:r>
        <w:fldChar w:fldCharType="separate"/>
      </w:r>
      <w:r>
        <w:rPr>
          <w:rStyle w:val="42"/>
        </w:rPr>
        <w:t>3.2.4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可复用软件资源</w:t>
      </w:r>
      <w:r>
        <w:tab/>
      </w:r>
      <w:r>
        <w:fldChar w:fldCharType="begin"/>
      </w:r>
      <w:r>
        <w:instrText xml:space="preserve"> PAGEREF _Toc343768183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42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"_Toc343768184" </w:instrText>
      </w:r>
      <w:r>
        <w:fldChar w:fldCharType="separate"/>
      </w:r>
      <w:r>
        <w:rPr>
          <w:rStyle w:val="42"/>
        </w:rPr>
        <w:t>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_Toc343768184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"_Toc343768185" </w:instrText>
      </w:r>
      <w:r>
        <w:fldChar w:fldCharType="separate"/>
      </w:r>
      <w:r>
        <w:rPr>
          <w:rStyle w:val="42"/>
        </w:rPr>
        <w:t>4.1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项目选用的生命周期</w:t>
      </w:r>
      <w:r>
        <w:tab/>
      </w:r>
      <w:r>
        <w:fldChar w:fldCharType="begin"/>
      </w:r>
      <w:r>
        <w:instrText xml:space="preserve"> PAGEREF _Toc343768185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"_Toc343768186" </w:instrText>
      </w:r>
      <w:r>
        <w:fldChar w:fldCharType="separate"/>
      </w:r>
      <w:r>
        <w:rPr>
          <w:rStyle w:val="42"/>
        </w:rPr>
        <w:t>4.2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项目开发过程阶段划分</w:t>
      </w:r>
      <w:r>
        <w:tab/>
      </w:r>
      <w:r>
        <w:fldChar w:fldCharType="begin"/>
      </w:r>
      <w:r>
        <w:instrText xml:space="preserve"> PAGEREF _Toc343768186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"_Toc343768187" </w:instrText>
      </w:r>
      <w:r>
        <w:fldChar w:fldCharType="separate"/>
      </w:r>
      <w:r>
        <w:rPr>
          <w:rStyle w:val="42"/>
        </w:rPr>
        <w:t>4.3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进度</w:t>
      </w:r>
      <w:r>
        <w:tab/>
      </w:r>
      <w:r>
        <w:fldChar w:fldCharType="begin"/>
      </w:r>
      <w:r>
        <w:instrText xml:space="preserve"> PAGEREF _Toc343768187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"_Toc343768188" </w:instrText>
      </w:r>
      <w:r>
        <w:fldChar w:fldCharType="separate"/>
      </w:r>
      <w:r>
        <w:rPr>
          <w:rStyle w:val="42"/>
        </w:rPr>
        <w:t>4.3.1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进度安排</w:t>
      </w:r>
      <w:r>
        <w:tab/>
      </w:r>
      <w:r>
        <w:fldChar w:fldCharType="begin"/>
      </w:r>
      <w:r>
        <w:instrText xml:space="preserve"> PAGEREF _Toc343768188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"_Toc343768189" </w:instrText>
      </w:r>
      <w:r>
        <w:fldChar w:fldCharType="separate"/>
      </w:r>
      <w:r>
        <w:rPr>
          <w:rStyle w:val="42"/>
        </w:rPr>
        <w:t>4.3.2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进度控制计划</w:t>
      </w:r>
      <w:r>
        <w:tab/>
      </w:r>
      <w:r>
        <w:fldChar w:fldCharType="begin"/>
      </w:r>
      <w:r>
        <w:instrText xml:space="preserve"> PAGEREF _Toc343768189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"_Toc343768190" </w:instrText>
      </w:r>
      <w:r>
        <w:fldChar w:fldCharType="separate"/>
      </w:r>
      <w:r>
        <w:rPr>
          <w:rStyle w:val="42"/>
        </w:rPr>
        <w:t>4.4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接口人员</w:t>
      </w:r>
      <w:r>
        <w:tab/>
      </w:r>
      <w:r>
        <w:fldChar w:fldCharType="begin"/>
      </w:r>
      <w:r>
        <w:instrText xml:space="preserve"> PAGEREF _Toc343768190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"_Toc343768191" </w:instrText>
      </w:r>
      <w:r>
        <w:fldChar w:fldCharType="separate"/>
      </w:r>
      <w:r>
        <w:rPr>
          <w:rStyle w:val="42"/>
        </w:rPr>
        <w:t>4.5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关键问题</w:t>
      </w:r>
      <w:r>
        <w:tab/>
      </w:r>
      <w:r>
        <w:fldChar w:fldCharType="begin"/>
      </w:r>
      <w:r>
        <w:instrText xml:space="preserve"> PAGEREF _Toc343768191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2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"_Toc343768192" </w:instrText>
      </w:r>
      <w:r>
        <w:fldChar w:fldCharType="separate"/>
      </w:r>
      <w:r>
        <w:rPr>
          <w:rStyle w:val="42"/>
        </w:rPr>
        <w:t>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专题计划要点</w:t>
      </w:r>
      <w:r>
        <w:tab/>
      </w:r>
      <w:r>
        <w:fldChar w:fldCharType="begin"/>
      </w:r>
      <w:r>
        <w:instrText xml:space="preserve"> PAGEREF _Toc343768192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"_Toc343768193" </w:instrText>
      </w:r>
      <w:r>
        <w:fldChar w:fldCharType="separate"/>
      </w:r>
      <w:r>
        <w:rPr>
          <w:rStyle w:val="42"/>
        </w:rPr>
        <w:t>5.1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基础技术积累计划</w:t>
      </w:r>
      <w:r>
        <w:tab/>
      </w:r>
      <w:r>
        <w:fldChar w:fldCharType="begin"/>
      </w:r>
      <w:r>
        <w:instrText xml:space="preserve"> PAGEREF _Toc343768193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"_Toc343768194" </w:instrText>
      </w:r>
      <w:r>
        <w:fldChar w:fldCharType="separate"/>
      </w:r>
      <w:r>
        <w:rPr>
          <w:rStyle w:val="42"/>
        </w:rPr>
        <w:t>5.2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_Toc343768194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"_Toc343768195" </w:instrText>
      </w:r>
      <w:r>
        <w:fldChar w:fldCharType="separate"/>
      </w:r>
      <w:r>
        <w:rPr>
          <w:rStyle w:val="42"/>
        </w:rPr>
        <w:t>5.3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培训计划</w:t>
      </w:r>
      <w:r>
        <w:tab/>
      </w:r>
      <w:r>
        <w:fldChar w:fldCharType="begin"/>
      </w:r>
      <w:r>
        <w:instrText xml:space="preserve"> PAGEREF _Toc343768195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4"/>
        <w:tabs>
          <w:tab w:val="left" w:pos="1260"/>
          <w:tab w:val="right" w:leader="dot" w:pos="901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"_Toc343768196" </w:instrText>
      </w:r>
      <w:r>
        <w:fldChar w:fldCharType="separate"/>
      </w:r>
      <w:r>
        <w:rPr>
          <w:rStyle w:val="42"/>
          <w:rFonts w:ascii="Helvetica" w:hAnsi="Helvetica"/>
        </w:rPr>
        <w:t>5.4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2"/>
          <w:rFonts w:hint="eastAsia"/>
        </w:rPr>
        <w:t>系统安装计划</w:t>
      </w:r>
      <w:r>
        <w:tab/>
      </w:r>
      <w:r>
        <w:fldChar w:fldCharType="begin"/>
      </w:r>
      <w:r>
        <w:instrText xml:space="preserve"> PAGEREF _Toc343768196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line="360" w:lineRule="auto"/>
        <w:jc w:val="center"/>
        <w:rPr>
          <w:rFonts w:hint="eastAsia" w:ascii="宋体"/>
          <w:b/>
          <w:sz w:val="24"/>
        </w:rPr>
      </w:pPr>
      <w:r>
        <w:rPr>
          <w:rFonts w:ascii="楷体_GB2312" w:eastAsia="楷体_GB2312"/>
          <w:sz w:val="36"/>
          <w:u w:val="single"/>
        </w:rPr>
        <w:fldChar w:fldCharType="end"/>
      </w:r>
    </w:p>
    <w:p>
      <w:pPr>
        <w:pStyle w:val="2"/>
        <w:rPr>
          <w:rFonts w:hint="eastAsia"/>
        </w:rPr>
      </w:pPr>
      <w:bookmarkStart w:id="0" w:name="_Toc343768165"/>
      <w:r>
        <w:rPr>
          <w:rFonts w:hint="eastAsia"/>
        </w:rPr>
        <w:t>引言</w:t>
      </w:r>
      <w:bookmarkEnd w:id="0"/>
    </w:p>
    <w:p>
      <w:pPr>
        <w:pStyle w:val="4"/>
        <w:rPr>
          <w:rFonts w:hint="eastAsia"/>
        </w:rPr>
      </w:pPr>
      <w:bookmarkStart w:id="1" w:name="_Toc343768166"/>
      <w:r>
        <w:rPr>
          <w:rFonts w:hint="eastAsia"/>
        </w:rPr>
        <w:t>编写目的</w:t>
      </w:r>
      <w:bookmarkEnd w:id="1"/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color w:val="000000"/>
          <w:kern w:val="0"/>
          <w:sz w:val="20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编写此计划的目的是</w:t>
      </w:r>
      <w:bookmarkStart w:id="2" w:name="OLE_LINK7"/>
      <w:bookmarkStart w:id="3" w:name="OLE_LINK8"/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为了合理安排组织成员，有效利用时间，以确保项目进度，预见项目风险等活动。</w:t>
      </w:r>
      <w:bookmarkEnd w:id="2"/>
      <w:bookmarkEnd w:id="3"/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使项目严格按照网站开发流程进行，遵循正规的顺序开展。同时，项目开发成员通过此计划书明确项目目标和各自职责。它说明</w:t>
      </w:r>
      <w:r>
        <w:rPr>
          <w:rFonts w:hint="eastAsia" w:ascii="Arial" w:hAnsi="Arial"/>
          <w:iCs/>
          <w:snapToGrid w:val="0"/>
          <w:color w:val="000000"/>
          <w:kern w:val="0"/>
          <w:sz w:val="20"/>
          <w:lang w:val="en-US" w:eastAsia="zh-CN"/>
        </w:rPr>
        <w:t>博青秀</w:t>
      </w: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的开发方法，是一种计划，以指导工作之用。</w:t>
      </w:r>
    </w:p>
    <w:p>
      <w:pPr>
        <w:pStyle w:val="4"/>
        <w:rPr>
          <w:rFonts w:hint="eastAsia"/>
        </w:rPr>
      </w:pPr>
      <w:bookmarkStart w:id="4" w:name="_Toc343768167"/>
      <w:r>
        <w:rPr>
          <w:rFonts w:hint="eastAsia"/>
        </w:rPr>
        <w:t>项目简介</w:t>
      </w:r>
      <w:bookmarkEnd w:id="4"/>
    </w:p>
    <w:p>
      <w:pPr>
        <w:pStyle w:val="5"/>
        <w:rPr>
          <w:rFonts w:hint="eastAsia" w:ascii="宋体"/>
          <w:i w:val="0"/>
          <w:sz w:val="24"/>
        </w:rPr>
      </w:pPr>
      <w:bookmarkStart w:id="5" w:name="_Toc343768168"/>
      <w:r>
        <w:rPr>
          <w:rFonts w:hint="eastAsia" w:ascii="宋体"/>
          <w:i w:val="0"/>
          <w:sz w:val="24"/>
        </w:rPr>
        <w:t>项目名称</w:t>
      </w:r>
      <w:bookmarkEnd w:id="5"/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szCs w:val="21"/>
        </w:rPr>
        <w:t>项目编号：SE2022—G09</w:t>
      </w:r>
    </w:p>
    <w:p>
      <w:pPr>
        <w:pStyle w:val="3"/>
        <w:ind w:firstLine="1050" w:firstLineChars="500"/>
        <w:rPr>
          <w:rFonts w:hint="eastAsia" w:eastAsia="宋体"/>
          <w:lang w:val="en-US" w:eastAsia="zh-CN"/>
        </w:rPr>
      </w:pPr>
      <w:r>
        <w:rPr>
          <w:rFonts w:hint="eastAsia" w:ascii="Arial" w:hAnsi="Arial"/>
          <w:iCs/>
          <w:snapToGrid w:val="0"/>
          <w:kern w:val="0"/>
          <w:szCs w:val="21"/>
        </w:rPr>
        <w:t>项目名称：</w:t>
      </w:r>
      <w:r>
        <w:rPr>
          <w:rFonts w:hint="eastAsia" w:ascii="Arial" w:hAnsi="Arial"/>
          <w:iCs/>
          <w:snapToGrid w:val="0"/>
          <w:kern w:val="0"/>
          <w:szCs w:val="21"/>
          <w:lang w:val="en-US" w:eastAsia="zh-CN"/>
        </w:rPr>
        <w:t>博青秀</w:t>
      </w:r>
    </w:p>
    <w:p>
      <w:pPr>
        <w:pStyle w:val="5"/>
        <w:rPr>
          <w:rFonts w:hint="eastAsia"/>
          <w:i w:val="0"/>
        </w:rPr>
      </w:pPr>
      <w:bookmarkStart w:id="6" w:name="_Toc343768169"/>
      <w:r>
        <w:rPr>
          <w:rFonts w:hint="eastAsia"/>
          <w:i w:val="0"/>
        </w:rPr>
        <w:t>产品标识</w:t>
      </w:r>
      <w:bookmarkEnd w:id="6"/>
    </w:p>
    <w:p>
      <w:pPr>
        <w:pStyle w:val="3"/>
      </w:pPr>
      <w:r>
        <w:rPr>
          <w:rFonts w:hint="eastAsia"/>
        </w:rPr>
        <w:t>产品名称：</w:t>
      </w:r>
      <w:r>
        <w:rPr>
          <w:rFonts w:hint="eastAsia"/>
          <w:lang w:val="en-US" w:eastAsia="zh-CN"/>
        </w:rPr>
        <w:t>博青秀</w:t>
      </w:r>
      <w:r>
        <w:br w:type="textWrapping"/>
      </w:r>
      <w:r>
        <w:rPr>
          <w:rFonts w:hint="eastAsia"/>
        </w:rPr>
        <w:t>英文名称：</w:t>
      </w:r>
      <w:r>
        <w:br w:type="textWrapping"/>
      </w:r>
      <w:r>
        <w:rPr>
          <w:rFonts w:hint="eastAsia"/>
        </w:rPr>
        <w:t>版本号：1.0</w:t>
      </w:r>
    </w:p>
    <w:p>
      <w:pPr>
        <w:pStyle w:val="5"/>
        <w:rPr>
          <w:rFonts w:hint="eastAsia"/>
        </w:rPr>
      </w:pPr>
      <w:bookmarkStart w:id="7" w:name="_Toc343768170"/>
      <w:r>
        <w:rPr>
          <w:rFonts w:hint="eastAsia"/>
        </w:rPr>
        <w:t>项目背景</w:t>
      </w:r>
      <w:bookmarkEnd w:id="7"/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项目任务提出者</w:t>
      </w:r>
      <w:r>
        <w:rPr>
          <w:rFonts w:hint="eastAsia"/>
          <w:sz w:val="22"/>
          <w:szCs w:val="28"/>
          <w:lang w:eastAsia="zh-CN"/>
        </w:rPr>
        <w:t>：</w:t>
      </w:r>
      <w:r>
        <w:rPr>
          <w:rFonts w:hint="eastAsia"/>
          <w:sz w:val="22"/>
          <w:szCs w:val="28"/>
          <w:lang w:val="en-US" w:eastAsia="zh-CN"/>
        </w:rPr>
        <w:t>司晨旭，吴佳丽，吴卓霖</w:t>
      </w:r>
      <w:r>
        <w:rPr>
          <w:rFonts w:hint="eastAsia"/>
          <w:sz w:val="22"/>
          <w:szCs w:val="28"/>
        </w:rPr>
        <w:t>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项目开发者：</w:t>
      </w:r>
      <w:r>
        <w:rPr>
          <w:rFonts w:hint="eastAsia"/>
          <w:sz w:val="22"/>
          <w:szCs w:val="28"/>
          <w:lang w:val="en-US" w:eastAsia="zh-CN"/>
        </w:rPr>
        <w:t>司晨旭，吴佳丽，吴卓霖</w:t>
      </w:r>
      <w:r>
        <w:rPr>
          <w:rFonts w:hint="eastAsia"/>
          <w:sz w:val="22"/>
          <w:szCs w:val="28"/>
        </w:rPr>
        <w:t>。</w:t>
      </w:r>
    </w:p>
    <w:p>
      <w:p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</w:rPr>
        <w:t>用户：</w:t>
      </w:r>
      <w:r>
        <w:rPr>
          <w:rFonts w:hint="eastAsia"/>
          <w:sz w:val="22"/>
          <w:szCs w:val="28"/>
          <w:lang w:val="en-US" w:eastAsia="zh-CN"/>
        </w:rPr>
        <w:t>博物馆、乡村等文旅地，青年志愿者，游客。</w:t>
      </w:r>
    </w:p>
    <w:p>
      <w:pPr>
        <w:rPr>
          <w:rFonts w:hint="eastAsia"/>
        </w:rPr>
      </w:pPr>
      <w:r>
        <w:rPr>
          <w:rFonts w:hint="eastAsia"/>
          <w:sz w:val="22"/>
          <w:szCs w:val="28"/>
        </w:rPr>
        <w:t>本软件采用的是基于</w:t>
      </w:r>
      <w:r>
        <w:rPr>
          <w:rFonts w:hint="eastAsia"/>
          <w:sz w:val="22"/>
          <w:szCs w:val="28"/>
          <w:lang w:val="en-US" w:eastAsia="zh-CN"/>
        </w:rPr>
        <w:t>react-native</w:t>
      </w:r>
      <w:r>
        <w:rPr>
          <w:rFonts w:hint="eastAsia"/>
          <w:sz w:val="22"/>
          <w:szCs w:val="28"/>
        </w:rPr>
        <w:t>开发的</w:t>
      </w:r>
      <w:r>
        <w:rPr>
          <w:rFonts w:hint="eastAsia"/>
          <w:sz w:val="22"/>
          <w:szCs w:val="28"/>
          <w:lang w:val="en-US" w:eastAsia="zh-CN"/>
        </w:rPr>
        <w:t>Android</w:t>
      </w:r>
      <w:r>
        <w:rPr>
          <w:rFonts w:hint="eastAsia"/>
          <w:sz w:val="22"/>
          <w:szCs w:val="28"/>
        </w:rPr>
        <w:t>版的软件项目。</w:t>
      </w:r>
    </w:p>
    <w:p>
      <w:pPr>
        <w:pStyle w:val="4"/>
        <w:rPr>
          <w:rFonts w:hint="eastAsia"/>
        </w:rPr>
      </w:pPr>
      <w:bookmarkStart w:id="8" w:name="_Toc343768171"/>
      <w:r>
        <w:rPr>
          <w:rFonts w:hint="eastAsia"/>
        </w:rPr>
        <w:t>定义</w:t>
      </w:r>
      <w:bookmarkEnd w:id="8"/>
    </w:p>
    <w:p>
      <w:pPr>
        <w:pStyle w:val="3"/>
        <w:rPr>
          <w:rFonts w:hint="eastAsia"/>
        </w:rPr>
      </w:pPr>
      <w:r>
        <w:rPr>
          <w:rFonts w:hint="eastAsia"/>
        </w:rPr>
        <w:t>DW：Dreamweaver</w:t>
      </w:r>
    </w:p>
    <w:p>
      <w:pPr>
        <w:pStyle w:val="3"/>
        <w:rPr>
          <w:rFonts w:hint="eastAsia"/>
        </w:rPr>
      </w:pPr>
      <w:r>
        <w:rPr>
          <w:rFonts w:hint="eastAsia"/>
        </w:rPr>
        <w:t>FW：Fireworks</w:t>
      </w:r>
    </w:p>
    <w:p>
      <w:pPr>
        <w:pStyle w:val="3"/>
        <w:rPr>
          <w:rFonts w:hint="eastAsia"/>
        </w:rPr>
      </w:pPr>
      <w:r>
        <w:rPr>
          <w:rFonts w:hint="eastAsia"/>
        </w:rPr>
        <w:t>PH：Photoshop</w:t>
      </w:r>
    </w:p>
    <w:p>
      <w:pPr>
        <w:pStyle w:val="4"/>
        <w:rPr>
          <w:rFonts w:hint="eastAsia"/>
        </w:rPr>
      </w:pPr>
      <w:bookmarkStart w:id="9" w:name="_Toc343768172"/>
      <w:r>
        <w:rPr>
          <w:rFonts w:hint="eastAsia"/>
        </w:rPr>
        <w:t>参考资料</w:t>
      </w:r>
      <w:bookmarkEnd w:id="9"/>
    </w:p>
    <w:p>
      <w:pPr>
        <w:rPr>
          <w:rFonts w:hint="eastAsia"/>
          <w:sz w:val="22"/>
          <w:szCs w:val="28"/>
        </w:rPr>
      </w:pPr>
      <w:bookmarkStart w:id="10" w:name="_Toc343768173"/>
      <w:r>
        <w:rPr>
          <w:rFonts w:hint="eastAsia"/>
          <w:sz w:val="22"/>
          <w:szCs w:val="28"/>
        </w:rPr>
        <w:t>《软件工程导论》 张海藩</w:t>
      </w:r>
      <w:r>
        <w:rPr>
          <w:rFonts w:hint="eastAsia"/>
          <w:sz w:val="22"/>
          <w:szCs w:val="28"/>
          <w:lang w:val="en-US" w:eastAsia="zh-CN"/>
        </w:rPr>
        <w:t xml:space="preserve"> 牟永敏</w:t>
      </w:r>
      <w:r>
        <w:rPr>
          <w:rFonts w:hint="eastAsia"/>
          <w:sz w:val="22"/>
          <w:szCs w:val="28"/>
        </w:rPr>
        <w:t xml:space="preserve"> 清华大学出版社。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eastAsia="zh-CN"/>
        </w:rPr>
        <w:t>《</w:t>
      </w:r>
      <w:r>
        <w:rPr>
          <w:rFonts w:hint="eastAsia"/>
          <w:sz w:val="22"/>
          <w:szCs w:val="28"/>
          <w:lang w:val="en-US" w:eastAsia="zh-CN"/>
        </w:rPr>
        <w:t>JavaScript高级程序设计</w:t>
      </w:r>
      <w:r>
        <w:rPr>
          <w:rFonts w:hint="eastAsia"/>
          <w:sz w:val="22"/>
          <w:szCs w:val="28"/>
          <w:lang w:eastAsia="zh-CN"/>
        </w:rPr>
        <w:t>》</w:t>
      </w:r>
      <w:r>
        <w:rPr>
          <w:rFonts w:hint="eastAsia"/>
          <w:sz w:val="22"/>
          <w:szCs w:val="28"/>
          <w:lang w:val="en-US" w:eastAsia="zh-CN"/>
        </w:rPr>
        <w:t>马特·弗里斯比 人民邮电出版社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《React Native 移动开发实战》向治洪 人民邮电出版社</w:t>
      </w:r>
    </w:p>
    <w:p>
      <w:pPr>
        <w:pStyle w:val="2"/>
        <w:rPr>
          <w:rFonts w:hint="eastAsia"/>
        </w:rPr>
      </w:pPr>
      <w:r>
        <w:rPr>
          <w:rFonts w:hint="eastAsia"/>
        </w:rPr>
        <w:t>项目概述</w:t>
      </w:r>
      <w:bookmarkEnd w:id="10"/>
    </w:p>
    <w:p>
      <w:pPr>
        <w:rPr>
          <w:rFonts w:hint="eastAsia"/>
          <w:sz w:val="22"/>
          <w:szCs w:val="28"/>
        </w:rPr>
      </w:pPr>
      <w:bookmarkStart w:id="11" w:name="_Toc343768174"/>
      <w:r>
        <w:rPr>
          <w:rFonts w:hint="eastAsia"/>
          <w:sz w:val="22"/>
          <w:szCs w:val="28"/>
          <w:lang w:eastAsia="zh-CN"/>
        </w:rPr>
        <w:t>《</w:t>
      </w:r>
      <w:r>
        <w:rPr>
          <w:rFonts w:hint="eastAsia"/>
          <w:sz w:val="22"/>
          <w:szCs w:val="28"/>
          <w:lang w:val="en-US" w:eastAsia="zh-CN"/>
        </w:rPr>
        <w:t>博青秀</w:t>
      </w:r>
      <w:r>
        <w:rPr>
          <w:rFonts w:hint="eastAsia"/>
          <w:sz w:val="22"/>
          <w:szCs w:val="28"/>
          <w:lang w:eastAsia="zh-CN"/>
        </w:rPr>
        <w:t>》</w:t>
      </w:r>
      <w:r>
        <w:rPr>
          <w:rFonts w:hint="eastAsia"/>
          <w:sz w:val="22"/>
          <w:szCs w:val="28"/>
        </w:rPr>
        <w:t>将线下文博资源整合归类进行信息化处理，从线下搬到线上，线上发布目的地开放日信息，游客下单计划出行游览，大学生化身“领队”进行社会实践，目的地化身“管家”提供交通、住宿等服务。联动目的地-用户-大学生三大主体，打破信息壁垒，盘活社会闲置文化资源，形成良好的资源循环结构，解决各方痛点问题。</w:t>
      </w:r>
    </w:p>
    <w:p>
      <w:pPr>
        <w:pStyle w:val="4"/>
        <w:rPr>
          <w:rFonts w:hint="eastAsia"/>
        </w:rPr>
      </w:pPr>
      <w:r>
        <w:rPr>
          <w:rFonts w:hint="eastAsia"/>
        </w:rPr>
        <w:t>工作内容</w:t>
      </w:r>
      <w:bookmarkEnd w:id="11"/>
    </w:p>
    <w:p>
      <w:pPr>
        <w:rPr>
          <w:rFonts w:hint="eastAsia"/>
          <w:sz w:val="22"/>
          <w:szCs w:val="28"/>
        </w:rPr>
      </w:pPr>
      <w:bookmarkStart w:id="12" w:name="_Toc343768175"/>
      <w:r>
        <w:rPr>
          <w:rFonts w:hint="eastAsia"/>
          <w:sz w:val="22"/>
          <w:szCs w:val="28"/>
        </w:rPr>
        <w:t>系统计划：问题定义和可行性研究，写出项目计划书和可行性研究报告。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系统需求分析：分析目标和任务，画出数据流程图、编写数据字典。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系统总体设计：画出系统结构图，找出所有的系统模块，并开始设计数摇库</w:t>
      </w:r>
      <w:r>
        <w:rPr>
          <w:rFonts w:hint="eastAsia"/>
          <w:sz w:val="22"/>
          <w:szCs w:val="28"/>
          <w:lang w:eastAsia="zh-CN"/>
        </w:rPr>
        <w:t>，</w:t>
      </w:r>
      <w:r>
        <w:rPr>
          <w:rFonts w:hint="eastAsia"/>
          <w:sz w:val="22"/>
          <w:szCs w:val="28"/>
        </w:rPr>
        <w:t>编写概要设计说明</w:t>
      </w:r>
      <w:r>
        <w:rPr>
          <w:rFonts w:hint="eastAsia"/>
          <w:sz w:val="22"/>
          <w:szCs w:val="28"/>
          <w:lang w:val="en-US" w:eastAsia="zh-CN"/>
        </w:rPr>
        <w:t>书</w:t>
      </w:r>
      <w:r>
        <w:rPr>
          <w:rFonts w:hint="eastAsia"/>
          <w:sz w:val="22"/>
          <w:szCs w:val="28"/>
        </w:rPr>
        <w:t>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系统详细设计：画出基本逻辑结构图</w:t>
      </w:r>
      <w:r>
        <w:rPr>
          <w:rFonts w:hint="eastAsia"/>
          <w:sz w:val="22"/>
          <w:szCs w:val="28"/>
          <w:lang w:eastAsia="zh-CN"/>
        </w:rPr>
        <w:t>，</w:t>
      </w:r>
      <w:r>
        <w:rPr>
          <w:rFonts w:hint="eastAsia"/>
          <w:sz w:val="22"/>
          <w:szCs w:val="28"/>
        </w:rPr>
        <w:t>N-S结构流程图，代码设计，用户界面设计，数据输入与显示，控制界面的设计，系统</w:t>
      </w:r>
      <w:r>
        <w:rPr>
          <w:rFonts w:hint="eastAsia"/>
          <w:sz w:val="22"/>
          <w:szCs w:val="28"/>
          <w:lang w:val="en-US" w:eastAsia="zh-CN"/>
        </w:rPr>
        <w:t>安全</w:t>
      </w:r>
      <w:r>
        <w:rPr>
          <w:rFonts w:hint="eastAsia"/>
          <w:sz w:val="22"/>
          <w:szCs w:val="28"/>
        </w:rPr>
        <w:t>控制设计，编写详细设计文档。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系统测试：系统实施与维护。</w:t>
      </w:r>
    </w:p>
    <w:p>
      <w:pPr>
        <w:rPr>
          <w:rFonts w:hint="eastAsia"/>
          <w:sz w:val="22"/>
          <w:szCs w:val="28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交付项</w:t>
      </w:r>
      <w:bookmarkEnd w:id="12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类别</w:t>
            </w:r>
          </w:p>
        </w:tc>
        <w:tc>
          <w:tcPr>
            <w:tcW w:w="2310" w:type="dxa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11" w:type="dxa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交付日期</w:t>
            </w:r>
          </w:p>
        </w:tc>
        <w:tc>
          <w:tcPr>
            <w:tcW w:w="2311" w:type="dxa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文档</w:t>
            </w:r>
          </w:p>
        </w:tc>
        <w:tc>
          <w:tcPr>
            <w:tcW w:w="2310" w:type="dxa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使用说明书</w:t>
            </w:r>
          </w:p>
        </w:tc>
        <w:tc>
          <w:tcPr>
            <w:tcW w:w="2311" w:type="dxa"/>
          </w:tcPr>
          <w:p>
            <w:pPr>
              <w:pStyle w:val="3"/>
              <w:rPr>
                <w:rFonts w:hint="eastAsia"/>
                <w:b/>
              </w:rPr>
            </w:pPr>
          </w:p>
        </w:tc>
        <w:tc>
          <w:tcPr>
            <w:tcW w:w="2311" w:type="dxa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ord文档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文档</w:t>
            </w:r>
          </w:p>
        </w:tc>
        <w:tc>
          <w:tcPr>
            <w:tcW w:w="2310" w:type="dxa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源代码</w:t>
            </w:r>
          </w:p>
        </w:tc>
        <w:tc>
          <w:tcPr>
            <w:tcW w:w="2311" w:type="dxa"/>
          </w:tcPr>
          <w:p>
            <w:pPr>
              <w:pStyle w:val="3"/>
              <w:rPr>
                <w:rFonts w:hint="eastAsia"/>
                <w:b/>
              </w:rPr>
            </w:pPr>
          </w:p>
        </w:tc>
        <w:tc>
          <w:tcPr>
            <w:tcW w:w="2311" w:type="dxa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ord文档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产品</w:t>
            </w:r>
          </w:p>
        </w:tc>
        <w:tc>
          <w:tcPr>
            <w:tcW w:w="2310" w:type="dxa"/>
          </w:tcPr>
          <w:p>
            <w:pPr>
              <w:pStyle w:val="3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博青秀</w:t>
            </w:r>
          </w:p>
        </w:tc>
        <w:tc>
          <w:tcPr>
            <w:tcW w:w="2311" w:type="dxa"/>
          </w:tcPr>
          <w:p>
            <w:pPr>
              <w:pStyle w:val="3"/>
              <w:rPr>
                <w:rFonts w:hint="eastAsia"/>
                <w:b/>
              </w:rPr>
            </w:pPr>
          </w:p>
        </w:tc>
        <w:tc>
          <w:tcPr>
            <w:tcW w:w="2311" w:type="dxa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站点描述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2"/>
      </w:pPr>
      <w:bookmarkStart w:id="13" w:name="_Toc343768177"/>
      <w:r>
        <w:rPr>
          <w:rFonts w:hint="eastAsia"/>
        </w:rPr>
        <w:t>项目组织和资源</w:t>
      </w:r>
      <w:bookmarkEnd w:id="13"/>
    </w:p>
    <w:p>
      <w:pPr>
        <w:pStyle w:val="4"/>
        <w:rPr>
          <w:rFonts w:hint="eastAsia"/>
        </w:rPr>
      </w:pPr>
      <w:bookmarkStart w:id="14" w:name="_Toc343768178"/>
      <w:r>
        <w:rPr>
          <w:rFonts w:hint="eastAsia"/>
        </w:rPr>
        <w:t>项目组织</w:t>
      </w:r>
      <w:bookmarkEnd w:id="14"/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-1270</wp:posOffset>
                </wp:positionV>
                <wp:extent cx="1066800" cy="792480"/>
                <wp:effectExtent l="0" t="0" r="0" b="0"/>
                <wp:wrapNone/>
                <wp:docPr id="19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79248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105" w:leftChars="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项目经理：</w:t>
                            </w:r>
                          </w:p>
                          <w:p>
                            <w:pPr>
                              <w:ind w:left="420" w:leftChars="100" w:hanging="210" w:hangingChars="100"/>
                            </w:pPr>
                            <w:r>
                              <w:rPr>
                                <w:rFonts w:hint="eastAsia"/>
                              </w:rPr>
                              <w:t>吴瑶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84" type="#_x0000_t84" style="position:absolute;left:0pt;margin-left:220.5pt;margin-top:-0.1pt;height:62.4pt;width:84pt;z-index:251659264;mso-width-relative:page;mso-height-relative:page;" fillcolor="#FFFFFF" filled="t" stroked="t" coordsize="21600,21600" o:gfxdata="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qcfHrWAAAACQEAAA8AAAAAAAAAAQAgAAAA&#10;IgAAAGRycy9kb3ducmV2LnhtbFBLAQIUABQAAAAIAIdO4kBuhliKRgIAAKwEAAAOAAAAAAAAAAEA&#10;IAAAACUBAABkcnMvZTJvRG9jLnhtbFBLBQYAAAAABgAGAFkBAADdBQAAAAA=&#10;" adj="27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105" w:leftChars="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项目经理：</w:t>
                      </w:r>
                    </w:p>
                    <w:p>
                      <w:pPr>
                        <w:ind w:left="420" w:leftChars="100" w:hanging="210" w:hangingChars="100"/>
                      </w:pPr>
                      <w:r>
                        <w:rPr>
                          <w:rFonts w:hint="eastAsia"/>
                        </w:rPr>
                        <w:t>吴瑶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196850</wp:posOffset>
                </wp:positionV>
                <wp:extent cx="0" cy="495300"/>
                <wp:effectExtent l="0" t="0" r="0" b="0"/>
                <wp:wrapNone/>
                <wp:docPr id="18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9" o:spid="_x0000_s1026" o:spt="20" style="position:absolute;left:0pt;margin-left:257.25pt;margin-top:15.5pt;height:39pt;width:0pt;z-index:251660288;mso-width-relative:page;mso-height-relative:page;" filled="f" stroked="t" coordsize="21600,21600" o:gfxdata="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4emP/9YAAAAKAQAADwAAAAAAAAABACAAAAAiAAAAZHJzL2Rv&#10;d25yZXYueG1sUEsBAhQAFAAAAAgAh07iQB5Ls9HKAQAAoAMAAA4AAAAAAAAAAQAgAAAAJQ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  <w:r>
        <w:rPr>
          <w:rFonts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97790</wp:posOffset>
                </wp:positionV>
                <wp:extent cx="0" cy="495300"/>
                <wp:effectExtent l="0" t="0" r="0" b="0"/>
                <wp:wrapNone/>
                <wp:docPr id="17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8" o:spid="_x0000_s1026" o:spt="20" style="position:absolute;left:0pt;margin-left:309.75pt;margin-top:7.7pt;height:39pt;width:0pt;z-index:251664384;mso-width-relative:page;mso-height-relative:page;" filled="f" stroked="t" coordsize="21600,21600" o:gfxdata="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5IeerWAAAACQEAAA8AAAAAAAAAAQAgAAAAIgAAAGRycy9k&#10;b3ducmV2LnhtbFBLAQIUABQAAAAIAIdO4kDW66d0ywEAAKADAAAOAAAAAAAAAAEAIAAAACU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97790</wp:posOffset>
                </wp:positionV>
                <wp:extent cx="0" cy="495300"/>
                <wp:effectExtent l="0" t="0" r="0" b="0"/>
                <wp:wrapNone/>
                <wp:docPr id="16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7" o:spid="_x0000_s1026" o:spt="20" style="position:absolute;left:0pt;margin-left:220.5pt;margin-top:7.7pt;height:39pt;width:0pt;z-index:251663360;mso-width-relative:page;mso-height-relative:page;" filled="f" stroked="t" coordsize="21600,21600" o:gfxdata="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7AsbPWAAAACQEAAA8AAAAAAAAAAQAgAAAAIgAAAGRycy9k&#10;b3ducmV2LnhtbFBLAQIUABQAAAAIAIdO4kDe9dnqywEAAKADAAAOAAAAAAAAAAEAIAAAACU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97790</wp:posOffset>
                </wp:positionV>
                <wp:extent cx="0" cy="495300"/>
                <wp:effectExtent l="0" t="0" r="0" b="0"/>
                <wp:wrapNone/>
                <wp:docPr id="15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383.25pt;margin-top:7.7pt;height:39pt;width:0pt;z-index:251665408;mso-width-relative:page;mso-height-relative:page;" filled="f" stroked="t" coordsize="21600,21600" o:gfxdata="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HPJLINYAAAAJAQAADwAAAAAAAAABACAAAAAiAAAAZHJzL2Rv&#10;d25yZXYueG1sUEsBAhQAFAAAAAgAh07iQLcX29DKAQAAoAMAAA4AAAAAAAAAAQAgAAAAJQ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iCs/>
          <w:snapToGrid w:val="0"/>
          <w:kern w:val="0"/>
          <w:sz w:val="20"/>
        </w:rPr>
        <w:t>!</w: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97790</wp:posOffset>
                </wp:positionV>
                <wp:extent cx="0" cy="495300"/>
                <wp:effectExtent l="0" t="0" r="0" b="0"/>
                <wp:wrapNone/>
                <wp:docPr id="14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4" o:spid="_x0000_s1026" o:spt="20" style="position:absolute;left:0pt;margin-left:141.75pt;margin-top:7.7pt;height:39pt;width:0pt;z-index:251662336;mso-width-relative:page;mso-height-relative:page;" filled="f" stroked="t" coordsize="21600,21600" o:gfxdata="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K2sEdYAAAAJAQAADwAAAAAAAAABACAAAAAiAAAAZHJzL2Rv&#10;d25yZXYueG1sUEsBAhQAFAAAAAgAh07iQDAtuh7KAQAAoAMAAA4AAAAAAAAAAQAgAAAAJQ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97790</wp:posOffset>
                </wp:positionV>
                <wp:extent cx="3067050" cy="0"/>
                <wp:effectExtent l="0" t="0" r="0" b="0"/>
                <wp:wrapNone/>
                <wp:docPr id="13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0" o:spid="_x0000_s1026" o:spt="20" style="position:absolute;left:0pt;margin-left:141.75pt;margin-top:7.7pt;height:0pt;width:241.5pt;z-index:251661312;mso-width-relative:page;mso-height-relative:page;" filled="f" stroked="t" coordsize="21600,21600" o:gfxdata="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BSkFF1gAAAAkBAAAPAAAAAAAAAAEAIAAAACIAAABkcnMv&#10;ZG93bnJldi54bWxQSwECFAAUAAAACACHTuJAgHLTwswBAAChAwAADgAAAAAAAAABACAAAAAl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295910</wp:posOffset>
                </wp:positionV>
                <wp:extent cx="266700" cy="792480"/>
                <wp:effectExtent l="0" t="0" r="0" b="0"/>
                <wp:wrapNone/>
                <wp:docPr id="12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程序组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372.75pt;margin-top:23.3pt;height:62.4pt;width:21pt;z-index:251668480;mso-width-relative:page;mso-height-relative:page;" fillcolor="#FFFFFF" filled="t" stroked="t" coordsize="21600,21600" o:gfxdata="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It8ozYAAAACgEAAA8AAAAAAAAAAQAgAAAAIgAAAGRycy9kb3ducmV2LnhtbFBL&#10;AQIUABQAAAAIAIdO4kDF+aWJLwIAAH4EAAAOAAAAAAAAAAEAIAAAACc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程序组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295910</wp:posOffset>
                </wp:positionV>
                <wp:extent cx="266700" cy="792480"/>
                <wp:effectExtent l="0" t="0" r="0" b="0"/>
                <wp:wrapNone/>
                <wp:docPr id="11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编辑组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o:spt="1" style="position:absolute;left:0pt;margin-left:299.25pt;margin-top:23.3pt;height:62.4pt;width:21pt;z-index:251668480;mso-width-relative:page;mso-height-relative:page;" fillcolor="#FFFFFF" filled="t" stroked="t" coordsize="21600,21600" o:gfxdata="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50xM72AAAAAoBAAAPAAAAAAAAAAEAIAAAACIAAABkcnMvZG93bnJldi54bWxQ&#10;SwECFAAUAAAACACHTuJAzhZMWDACAAB+BAAADgAAAAAAAAABACAAAAAn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编辑组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295910</wp:posOffset>
                </wp:positionV>
                <wp:extent cx="333375" cy="792480"/>
                <wp:effectExtent l="0" t="0" r="0" b="0"/>
                <wp:wrapNone/>
                <wp:docPr id="1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制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margin-left:204.75pt;margin-top:23.3pt;height:62.4pt;width:26.25pt;z-index:251667456;mso-width-relative:page;mso-height-relative:page;" fillcolor="#FFFFFF" filled="t" stroked="t" coordsize="21600,21600" o:gfxdata="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lRbSdgAAAAKAQAADwAAAAAAAAABACAAAAAiAAAAZHJzL2Rvd25yZXYueG1sUEsB&#10;AhQAFAAAAAgAh07iQMou740uAgAAfgQAAA4AAAAAAAAAAQAgAAAAJw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制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</w:t>
                      </w:r>
                    </w:p>
                    <w:p>
                      <w:r>
                        <w:rPr>
                          <w:rFonts w:hint="eastAsia"/>
                        </w:rPr>
                        <w:t>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295910</wp:posOffset>
                </wp:positionV>
                <wp:extent cx="266700" cy="792480"/>
                <wp:effectExtent l="0" t="0" r="0" b="0"/>
                <wp:wrapNone/>
                <wp:docPr id="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创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意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131.25pt;margin-top:23.3pt;height:62.4pt;width:21pt;z-index:251666432;mso-width-relative:page;mso-height-relative:page;" fillcolor="#FFFFFF" filled="t" stroked="t" coordsize="21600,21600" o:gfxdata="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Xaal9gAAAAKAQAADwAAAAAAAAABACAAAAAiAAAAZHJzL2Rvd25yZXYueG1sUEsB&#10;AhQAFAAAAAgAh07iQGg0sWMuAgAAfQQAAA4AAAAAAAAAAQAgAAAAJw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创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意</w:t>
                      </w:r>
                    </w:p>
                    <w:p>
                      <w:r>
                        <w:rPr>
                          <w:rFonts w:hint="eastAsia"/>
                        </w:rPr>
                        <w:t>组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196850</wp:posOffset>
                </wp:positionV>
                <wp:extent cx="0" cy="594360"/>
                <wp:effectExtent l="0" t="0" r="0" b="0"/>
                <wp:wrapNone/>
                <wp:docPr id="8" name="Lin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3" o:spid="_x0000_s1026" o:spt="20" style="position:absolute;left:0pt;margin-left:383.25pt;margin-top:15.5pt;height:46.8pt;width:0pt;z-index:251672576;mso-width-relative:page;mso-height-relative:page;" filled="f" stroked="t" coordsize="21600,21600" o:gfxdata="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PfKH9YAAAAKAQAADwAAAAAAAAABACAAAAAiAAAAZHJzL2Rv&#10;d25yZXYueG1sUEsBAhQAFAAAAAgAh07iQI3jvsTKAQAAnwMAAA4AAAAAAAAAAQAgAAAAJQ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196850</wp:posOffset>
                </wp:positionV>
                <wp:extent cx="0" cy="594360"/>
                <wp:effectExtent l="0" t="0" r="0" b="0"/>
                <wp:wrapNone/>
                <wp:docPr id="7" name="Lin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2" o:spid="_x0000_s1026" o:spt="20" style="position:absolute;left:0pt;margin-left:309.75pt;margin-top:15.5pt;height:46.8pt;width:0pt;z-index:251671552;mso-width-relative:page;mso-height-relative:page;" filled="f" stroked="t" coordsize="21600,21600" o:gfxdata="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5rS57NYAAAAKAQAADwAAAAAAAAABACAAAAAiAAAAZHJzL2Rv&#10;d25yZXYueG1sUEsBAhQAFAAAAAgAh07iQDqB7s/KAQAAnwMAAA4AAAAAAAAAAQAgAAAAJQ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196850</wp:posOffset>
                </wp:positionV>
                <wp:extent cx="0" cy="495300"/>
                <wp:effectExtent l="0" t="0" r="0" b="0"/>
                <wp:wrapNone/>
                <wp:docPr id="6" name="Li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1" o:spid="_x0000_s1026" o:spt="20" style="position:absolute;left:0pt;margin-left:220.5pt;margin-top:15.5pt;height:39pt;width:0pt;z-index:251670528;mso-width-relative:page;mso-height-relative:page;" filled="f" stroked="t" coordsize="21600,21600" o:gfxdata="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JYB4+1gAAAAoBAAAPAAAAAAAAAAEAIAAAACIAAABkcnMvZG93&#10;bnJldi54bWxQSwECFAAUAAAACACHTuJAYVgq/MkBAACfAwAADgAAAAAAAAABACAAAAAl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196850</wp:posOffset>
                </wp:positionV>
                <wp:extent cx="0" cy="495300"/>
                <wp:effectExtent l="0" t="0" r="0" b="0"/>
                <wp:wrapNone/>
                <wp:docPr id="5" name="Li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0" o:spid="_x0000_s1026" o:spt="20" style="position:absolute;left:0pt;margin-left:141.75pt;margin-top:15.5pt;height:39pt;width:0pt;z-index:251669504;mso-width-relative:page;mso-height-relative:page;" filled="f" stroked="t" coordsize="21600,21600" o:gfxdata="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AZkDodYAAAAKAQAADwAAAAAAAAABACAAAAAiAAAAZHJzL2Rv&#10;d25yZXYueG1sUEsBAhQAFAAAAAgAh07iQINSs2jKAQAAnwMAAA4AAAAAAAAAAQAgAAAAJQ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97790</wp:posOffset>
                </wp:positionV>
                <wp:extent cx="733425" cy="1386840"/>
                <wp:effectExtent l="0" t="0" r="0" b="0"/>
                <wp:wrapNone/>
                <wp:docPr id="4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吕俊（组长）张会平、高继龙、韩旭晨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283.5pt;margin-top:7.7pt;height:109.2pt;width:57.75pt;z-index:251675648;mso-width-relative:page;mso-height-relative:page;" fillcolor="#FFFFFF" filled="t" stroked="t" coordsize="21600,21600" o:gfxdata="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ZwQCZ2QAAAAoBAAAPAAAAAAAAAAEAIAAAACIAAABkcnMvZG93bnJldi54bWxQSwEC&#10;FAAUAAAACACHTuJA3TIwoCwCAAB+BAAADgAAAAAAAAABACAAAAAo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吕俊（组长）张会平、高继龙、韩旭晨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97790</wp:posOffset>
                </wp:positionV>
                <wp:extent cx="800100" cy="1485900"/>
                <wp:effectExtent l="0" t="0" r="0" b="0"/>
                <wp:wrapNone/>
                <wp:docPr id="3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吴瑶（组长）韩旭晨、黄丽、吕俊、王文斌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362.25pt;margin-top:7.7pt;height:117pt;width:63pt;z-index:251676672;mso-width-relative:page;mso-height-relative:page;" fillcolor="#FFFFFF" filled="t" stroked="t" coordsize="21600,21600" o:gfxdata="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DdP+DYAAAACgEAAA8AAAAAAAAAAQAgAAAAIgAAAGRycy9kb3ducmV2LnhtbFBLAQIU&#10;ABQAAAAIAIdO4kCn9FOyLAIAAH4EAAAOAAAAAAAAAAEAIAAAACc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吴瑶（组长）韩旭晨、黄丽、吕俊、王文斌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97790</wp:posOffset>
                </wp:positionV>
                <wp:extent cx="933450" cy="1287780"/>
                <wp:effectExtent l="0" t="0" r="0" b="0"/>
                <wp:wrapNone/>
                <wp:docPr id="2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屈东锋（组长）王二振、张会平、曹永鹏、高霞、王文斌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o:spt="1" style="position:absolute;left:0pt;margin-left:183.75pt;margin-top:7.7pt;height:101.4pt;width:73.5pt;z-index:251674624;mso-width-relative:page;mso-height-relative:page;" fillcolor="#FFFFFF" filled="t" stroked="t" coordsize="21600,21600" o:gfxdata="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8vQV52AAAAAoBAAAPAAAAAAAAAAEAIAAAACIAAABkcnMvZG93bnJldi54bWxQ&#10;SwECFAAUAAAACACHTuJAXVQ6VDACAAB+BAAADgAAAAAAAAABACAAAAAn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屈东锋（组长）王二振、张会平、曹永鹏、高霞、王文斌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97790</wp:posOffset>
                </wp:positionV>
                <wp:extent cx="866775" cy="1287780"/>
                <wp:effectExtent l="0" t="0" r="0" b="0"/>
                <wp:wrapNone/>
                <wp:docPr id="1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黄丽（组长）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尹娇、禹贵娟、宁海清、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105pt;margin-top:7.7pt;height:101.4pt;width:68.25pt;z-index:251673600;mso-width-relative:page;mso-height-relative:page;" fillcolor="#FFFFFF" filled="t" stroked="t" coordsize="21600,21600" o:gfxdata="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uPRkjYAAAACgEAAA8AAAAAAAAAAQAgAAAAIgAAAGRycy9kb3ducmV2LnhtbFBL&#10;AQIUABQAAAAIAIdO4kC76l7vLwIAAH4EAAAOAAAAAAAAAAEAIAAAACc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黄丽（组长）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尹娇、禹贵娟、宁海清、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pStyle w:val="4"/>
      </w:pPr>
      <w:bookmarkStart w:id="15" w:name="_Toc343768179"/>
      <w:r>
        <w:rPr>
          <w:rFonts w:hint="eastAsia"/>
        </w:rPr>
        <w:t>项目资源</w:t>
      </w:r>
      <w:bookmarkEnd w:id="15"/>
    </w:p>
    <w:p>
      <w:pPr>
        <w:pStyle w:val="5"/>
        <w:rPr>
          <w:i w:val="0"/>
          <w:iCs w:val="0"/>
        </w:rPr>
      </w:pPr>
      <w:bookmarkStart w:id="16" w:name="_Toc343768180"/>
      <w:r>
        <w:rPr>
          <w:rFonts w:hint="eastAsia"/>
          <w:i w:val="0"/>
          <w:iCs w:val="0"/>
        </w:rPr>
        <w:t>人力资源</w:t>
      </w:r>
      <w:bookmarkEnd w:id="16"/>
    </w:p>
    <w:p>
      <w:pPr>
        <w:spacing w:line="360" w:lineRule="auto"/>
        <w:ind w:firstLine="425"/>
        <w:jc w:val="center"/>
        <w:rPr>
          <w:rFonts w:hint="eastAsia" w:ascii="Arial" w:hAnsi="Arial"/>
          <w:iCs/>
          <w:snapToGrid w:val="0"/>
          <w:color w:val="000000"/>
          <w:kern w:val="0"/>
          <w:sz w:val="20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说明参与项目的总人数和人员结构，人员结构可用下表从职责和技术水平等方面进行说明。</w:t>
      </w:r>
    </w:p>
    <w:tbl>
      <w:tblPr>
        <w:tblStyle w:val="3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876"/>
        <w:gridCol w:w="1176"/>
        <w:gridCol w:w="1838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249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</w:rPr>
              <w:t>性别</w:t>
            </w:r>
          </w:p>
        </w:tc>
        <w:tc>
          <w:tcPr>
            <w:tcW w:w="1176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</w:rPr>
              <w:t>部  门</w:t>
            </w:r>
          </w:p>
        </w:tc>
        <w:tc>
          <w:tcPr>
            <w:tcW w:w="1838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</w:rPr>
              <w:t>技   能</w:t>
            </w:r>
          </w:p>
        </w:tc>
        <w:tc>
          <w:tcPr>
            <w:tcW w:w="3030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</w:rPr>
              <w:t>在本项目中承担的工作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吴瑶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男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软件技术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FW、PH、ASP</w:t>
            </w:r>
          </w:p>
        </w:tc>
        <w:tc>
          <w:tcPr>
            <w:tcW w:w="3030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创意、计划、编码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韩旭晨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女</w:t>
            </w:r>
          </w:p>
        </w:tc>
        <w:tc>
          <w:tcPr>
            <w:tcW w:w="1176" w:type="dxa"/>
            <w:vAlign w:val="center"/>
          </w:tcPr>
          <w:p>
            <w:pPr>
              <w:pStyle w:val="43"/>
              <w:keepNext w:val="0"/>
              <w:keepLines w:val="0"/>
              <w:spacing w:before="0" w:after="0"/>
              <w:rPr>
                <w:rFonts w:hint="eastAsia" w:ascii="宋体" w:eastAsia="宋体"/>
                <w:kern w:val="2"/>
              </w:rPr>
            </w:pPr>
            <w:r>
              <w:rPr>
                <w:rFonts w:hint="eastAsia" w:ascii="宋体" w:eastAsia="宋体"/>
                <w:kern w:val="2"/>
              </w:rPr>
              <w:t>软件技术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Office、SQL、DW</w:t>
            </w:r>
          </w:p>
        </w:tc>
        <w:tc>
          <w:tcPr>
            <w:tcW w:w="3030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制作、创意、数据库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王文斌</w:t>
            </w:r>
          </w:p>
        </w:tc>
        <w:tc>
          <w:tcPr>
            <w:tcW w:w="876" w:type="dxa"/>
            <w:vAlign w:val="center"/>
          </w:tcPr>
          <w:p>
            <w:pPr>
              <w:ind w:firstLine="240" w:firstLineChars="1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男</w:t>
            </w:r>
          </w:p>
        </w:tc>
        <w:tc>
          <w:tcPr>
            <w:tcW w:w="1176" w:type="dxa"/>
            <w:vAlign w:val="center"/>
          </w:tcPr>
          <w:p>
            <w:pPr>
              <w:pStyle w:val="43"/>
              <w:keepNext w:val="0"/>
              <w:keepLines w:val="0"/>
              <w:spacing w:before="0" w:after="0"/>
              <w:rPr>
                <w:rFonts w:hint="eastAsia" w:ascii="宋体" w:eastAsia="宋体"/>
                <w:kern w:val="2"/>
              </w:rPr>
            </w:pPr>
            <w:r>
              <w:rPr>
                <w:rFonts w:hint="eastAsia" w:ascii="宋体" w:eastAsia="宋体"/>
                <w:kern w:val="2"/>
              </w:rPr>
              <w:t>软件技术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DW、数据库</w:t>
            </w:r>
          </w:p>
        </w:tc>
        <w:tc>
          <w:tcPr>
            <w:tcW w:w="3030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制作、数据库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王二振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男</w:t>
            </w:r>
          </w:p>
        </w:tc>
        <w:tc>
          <w:tcPr>
            <w:tcW w:w="1176" w:type="dxa"/>
            <w:vAlign w:val="center"/>
          </w:tcPr>
          <w:p>
            <w:pPr>
              <w:pStyle w:val="43"/>
              <w:keepNext w:val="0"/>
              <w:keepLines w:val="0"/>
              <w:spacing w:before="0" w:after="0"/>
              <w:rPr>
                <w:rFonts w:hint="eastAsia" w:ascii="宋体" w:eastAsia="宋体"/>
                <w:kern w:val="2"/>
              </w:rPr>
            </w:pPr>
            <w:r>
              <w:rPr>
                <w:rFonts w:hint="eastAsia" w:ascii="宋体" w:eastAsia="宋体"/>
                <w:kern w:val="2"/>
              </w:rPr>
              <w:t>软件技术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DW、FLASH</w:t>
            </w:r>
          </w:p>
        </w:tc>
        <w:tc>
          <w:tcPr>
            <w:tcW w:w="3030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制作、收集材料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曹永鹏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男</w:t>
            </w:r>
          </w:p>
        </w:tc>
        <w:tc>
          <w:tcPr>
            <w:tcW w:w="1176" w:type="dxa"/>
            <w:vAlign w:val="center"/>
          </w:tcPr>
          <w:p>
            <w:pPr>
              <w:pStyle w:val="43"/>
              <w:keepNext w:val="0"/>
              <w:keepLines w:val="0"/>
              <w:spacing w:before="0" w:after="0"/>
              <w:rPr>
                <w:rFonts w:hint="eastAsia" w:ascii="宋体" w:eastAsia="宋体"/>
                <w:kern w:val="2"/>
              </w:rPr>
            </w:pPr>
            <w:r>
              <w:rPr>
                <w:rFonts w:hint="eastAsia" w:ascii="宋体" w:eastAsia="宋体"/>
                <w:kern w:val="2"/>
              </w:rPr>
              <w:t>软件技术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PH、DW</w:t>
            </w:r>
          </w:p>
        </w:tc>
        <w:tc>
          <w:tcPr>
            <w:tcW w:w="3030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制作、图片处理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高继龙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男</w:t>
            </w:r>
          </w:p>
        </w:tc>
        <w:tc>
          <w:tcPr>
            <w:tcW w:w="1176" w:type="dxa"/>
            <w:vAlign w:val="center"/>
          </w:tcPr>
          <w:p>
            <w:pPr>
              <w:pStyle w:val="43"/>
              <w:keepNext w:val="0"/>
              <w:keepLines w:val="0"/>
              <w:spacing w:before="0" w:after="0"/>
              <w:rPr>
                <w:rFonts w:hint="eastAsia" w:ascii="宋体" w:eastAsia="宋体"/>
                <w:kern w:val="2"/>
              </w:rPr>
            </w:pPr>
            <w:r>
              <w:rPr>
                <w:rFonts w:hint="eastAsia" w:ascii="宋体" w:eastAsia="宋体"/>
                <w:kern w:val="2"/>
              </w:rPr>
              <w:t>软件技术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DW、FLASH</w:t>
            </w:r>
          </w:p>
        </w:tc>
        <w:tc>
          <w:tcPr>
            <w:tcW w:w="3030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创意、界面设计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黄丽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女</w:t>
            </w:r>
          </w:p>
        </w:tc>
        <w:tc>
          <w:tcPr>
            <w:tcW w:w="1176" w:type="dxa"/>
            <w:vAlign w:val="center"/>
          </w:tcPr>
          <w:p>
            <w:pPr>
              <w:pStyle w:val="43"/>
              <w:keepNext w:val="0"/>
              <w:keepLines w:val="0"/>
              <w:spacing w:before="0" w:after="0"/>
              <w:rPr>
                <w:rFonts w:hint="eastAsia" w:ascii="宋体" w:eastAsia="宋体"/>
                <w:kern w:val="2"/>
              </w:rPr>
            </w:pPr>
            <w:r>
              <w:rPr>
                <w:rFonts w:hint="eastAsia" w:ascii="宋体" w:eastAsia="宋体"/>
                <w:kern w:val="2"/>
              </w:rPr>
              <w:t>软件技术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ASP、DW、FW</w:t>
            </w:r>
          </w:p>
        </w:tc>
        <w:tc>
          <w:tcPr>
            <w:tcW w:w="3030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创意、编程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禹贵娟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女</w:t>
            </w:r>
          </w:p>
        </w:tc>
        <w:tc>
          <w:tcPr>
            <w:tcW w:w="1176" w:type="dxa"/>
            <w:vAlign w:val="center"/>
          </w:tcPr>
          <w:p>
            <w:pPr>
              <w:pStyle w:val="43"/>
              <w:keepNext w:val="0"/>
              <w:keepLines w:val="0"/>
              <w:spacing w:before="0" w:after="0"/>
              <w:rPr>
                <w:rFonts w:hint="eastAsia" w:ascii="宋体" w:eastAsia="宋体"/>
                <w:kern w:val="2"/>
              </w:rPr>
            </w:pPr>
            <w:r>
              <w:rPr>
                <w:rFonts w:hint="eastAsia" w:ascii="宋体" w:eastAsia="宋体"/>
                <w:kern w:val="2"/>
              </w:rPr>
              <w:t>软件技术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DW、FLASH、PH</w:t>
            </w:r>
          </w:p>
        </w:tc>
        <w:tc>
          <w:tcPr>
            <w:tcW w:w="3030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制作、设计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宁海清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女</w:t>
            </w:r>
          </w:p>
        </w:tc>
        <w:tc>
          <w:tcPr>
            <w:tcW w:w="1176" w:type="dxa"/>
            <w:vAlign w:val="center"/>
          </w:tcPr>
          <w:p>
            <w:pPr>
              <w:pStyle w:val="43"/>
              <w:keepNext w:val="0"/>
              <w:keepLines w:val="0"/>
              <w:spacing w:before="0" w:after="0"/>
              <w:rPr>
                <w:rFonts w:hint="eastAsia" w:ascii="宋体" w:eastAsia="宋体"/>
                <w:kern w:val="2"/>
              </w:rPr>
            </w:pPr>
            <w:r>
              <w:rPr>
                <w:rFonts w:hint="eastAsia" w:ascii="宋体" w:eastAsia="宋体"/>
                <w:kern w:val="2"/>
              </w:rPr>
              <w:t>软件技术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DW、ASP、FLASH</w:t>
            </w:r>
          </w:p>
        </w:tc>
        <w:tc>
          <w:tcPr>
            <w:tcW w:w="3030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制作、编程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高霞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女</w:t>
            </w:r>
          </w:p>
        </w:tc>
        <w:tc>
          <w:tcPr>
            <w:tcW w:w="1176" w:type="dxa"/>
            <w:vAlign w:val="center"/>
          </w:tcPr>
          <w:p>
            <w:pPr>
              <w:pStyle w:val="43"/>
              <w:keepNext w:val="0"/>
              <w:keepLines w:val="0"/>
              <w:spacing w:before="0" w:after="0"/>
              <w:rPr>
                <w:rFonts w:hint="eastAsia" w:ascii="宋体" w:eastAsia="宋体"/>
                <w:kern w:val="2"/>
              </w:rPr>
            </w:pPr>
            <w:r>
              <w:rPr>
                <w:rFonts w:hint="eastAsia" w:ascii="宋体" w:eastAsia="宋体"/>
                <w:kern w:val="2"/>
              </w:rPr>
              <w:t>软件技术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DW、FLASH</w:t>
            </w:r>
          </w:p>
        </w:tc>
        <w:tc>
          <w:tcPr>
            <w:tcW w:w="3030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制作、收集材料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吕俊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女</w:t>
            </w:r>
          </w:p>
        </w:tc>
        <w:tc>
          <w:tcPr>
            <w:tcW w:w="1176" w:type="dxa"/>
            <w:vAlign w:val="center"/>
          </w:tcPr>
          <w:p>
            <w:pPr>
              <w:pStyle w:val="43"/>
              <w:keepNext w:val="0"/>
              <w:keepLines w:val="0"/>
              <w:spacing w:before="0" w:after="0"/>
              <w:rPr>
                <w:rFonts w:hint="eastAsia" w:ascii="宋体" w:eastAsia="宋体"/>
                <w:kern w:val="2"/>
              </w:rPr>
            </w:pPr>
            <w:r>
              <w:rPr>
                <w:rFonts w:hint="eastAsia" w:ascii="宋体" w:eastAsia="宋体"/>
                <w:kern w:val="2"/>
              </w:rPr>
              <w:t>软件技术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FLASH、FW、PH、ASP</w:t>
            </w:r>
          </w:p>
        </w:tc>
        <w:tc>
          <w:tcPr>
            <w:tcW w:w="3030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制作、编程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尹娇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女</w:t>
            </w:r>
          </w:p>
        </w:tc>
        <w:tc>
          <w:tcPr>
            <w:tcW w:w="1176" w:type="dxa"/>
            <w:vAlign w:val="center"/>
          </w:tcPr>
          <w:p>
            <w:pPr>
              <w:pStyle w:val="43"/>
              <w:keepNext w:val="0"/>
              <w:keepLines w:val="0"/>
              <w:spacing w:before="0" w:after="0"/>
              <w:rPr>
                <w:rFonts w:hint="eastAsia" w:ascii="宋体" w:eastAsia="宋体"/>
                <w:kern w:val="2"/>
              </w:rPr>
            </w:pPr>
            <w:r>
              <w:rPr>
                <w:rFonts w:hint="eastAsia" w:ascii="宋体" w:eastAsia="宋体"/>
                <w:kern w:val="2"/>
              </w:rPr>
              <w:t>软件技术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DW、FLASH</w:t>
            </w:r>
          </w:p>
        </w:tc>
        <w:tc>
          <w:tcPr>
            <w:tcW w:w="3030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设计、制作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屈东锋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男</w:t>
            </w:r>
          </w:p>
        </w:tc>
        <w:tc>
          <w:tcPr>
            <w:tcW w:w="1176" w:type="dxa"/>
            <w:vAlign w:val="center"/>
          </w:tcPr>
          <w:p>
            <w:pPr>
              <w:pStyle w:val="43"/>
              <w:keepNext w:val="0"/>
              <w:keepLines w:val="0"/>
              <w:spacing w:before="0" w:after="0"/>
              <w:rPr>
                <w:rFonts w:hint="eastAsia" w:ascii="宋体" w:eastAsia="宋体"/>
                <w:kern w:val="2"/>
              </w:rPr>
            </w:pPr>
            <w:r>
              <w:rPr>
                <w:rFonts w:hint="eastAsia" w:ascii="宋体" w:eastAsia="宋体"/>
                <w:kern w:val="2"/>
              </w:rPr>
              <w:t>软件技术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DW、FLASH</w:t>
            </w:r>
          </w:p>
        </w:tc>
        <w:tc>
          <w:tcPr>
            <w:tcW w:w="3030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张会平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女</w:t>
            </w:r>
          </w:p>
        </w:tc>
        <w:tc>
          <w:tcPr>
            <w:tcW w:w="1176" w:type="dxa"/>
            <w:vAlign w:val="center"/>
          </w:tcPr>
          <w:p>
            <w:pPr>
              <w:pStyle w:val="43"/>
              <w:keepNext w:val="0"/>
              <w:keepLines w:val="0"/>
              <w:spacing w:before="0" w:after="0"/>
              <w:rPr>
                <w:rFonts w:hint="eastAsia" w:ascii="宋体" w:eastAsia="宋体"/>
                <w:kern w:val="2"/>
              </w:rPr>
            </w:pPr>
            <w:r>
              <w:rPr>
                <w:rFonts w:hint="eastAsia" w:ascii="宋体" w:eastAsia="宋体"/>
                <w:kern w:val="2"/>
              </w:rPr>
              <w:t>软件技术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DW、FW、PH</w:t>
            </w:r>
          </w:p>
        </w:tc>
        <w:tc>
          <w:tcPr>
            <w:tcW w:w="3030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制作、图片处理</w:t>
            </w:r>
          </w:p>
        </w:tc>
      </w:tr>
    </w:tbl>
    <w:p>
      <w:pPr>
        <w:pStyle w:val="5"/>
        <w:rPr>
          <w:rFonts w:hint="eastAsia"/>
          <w:i w:val="0"/>
        </w:rPr>
      </w:pPr>
      <w:bookmarkStart w:id="17" w:name="_Toc343768181"/>
      <w:r>
        <w:rPr>
          <w:rFonts w:hint="eastAsia"/>
          <w:i w:val="0"/>
        </w:rPr>
        <w:t>已有开发设施</w:t>
      </w:r>
      <w:bookmarkEnd w:id="17"/>
    </w:p>
    <w:p>
      <w:pPr>
        <w:spacing w:line="360" w:lineRule="auto"/>
        <w:ind w:firstLine="425"/>
        <w:rPr>
          <w:rFonts w:hint="default" w:ascii="Arial" w:hAnsi="Arial" w:eastAsia="宋体"/>
          <w:iCs/>
          <w:snapToGrid w:val="0"/>
          <w:color w:val="000000"/>
          <w:kern w:val="0"/>
          <w:sz w:val="20"/>
          <w:lang w:val="en-US" w:eastAsia="zh-CN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开发地点：</w:t>
      </w:r>
      <w:r>
        <w:rPr>
          <w:rFonts w:hint="eastAsia" w:ascii="Arial" w:hAnsi="Arial"/>
          <w:iCs/>
          <w:snapToGrid w:val="0"/>
          <w:color w:val="000000"/>
          <w:kern w:val="0"/>
          <w:sz w:val="20"/>
          <w:lang w:val="en-US" w:eastAsia="zh-CN"/>
        </w:rPr>
        <w:t>ZUCC理四</w:t>
      </w:r>
    </w:p>
    <w:p>
      <w:pPr>
        <w:spacing w:line="360" w:lineRule="auto"/>
        <w:ind w:firstLine="425"/>
        <w:rPr>
          <w:rFonts w:ascii="Arial" w:hAnsi="Arial"/>
          <w:iCs/>
          <w:snapToGrid w:val="0"/>
          <w:color w:val="000000"/>
          <w:kern w:val="0"/>
          <w:sz w:val="20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 xml:space="preserve">使用设备：电脑  </w:t>
      </w:r>
      <w:r>
        <w:rPr>
          <w:rFonts w:hint="eastAsia" w:ascii="Arial" w:hAnsi="Arial"/>
          <w:iCs/>
          <w:snapToGrid w:val="0"/>
          <w:color w:val="000000"/>
          <w:kern w:val="0"/>
          <w:sz w:val="20"/>
          <w:lang w:val="en-US" w:eastAsia="zh-CN"/>
        </w:rPr>
        <w:t>3</w:t>
      </w: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台</w:t>
      </w:r>
    </w:p>
    <w:p>
      <w:pPr>
        <w:pStyle w:val="5"/>
        <w:rPr>
          <w:rFonts w:hint="eastAsia"/>
          <w:i w:val="0"/>
          <w:iCs w:val="0"/>
        </w:rPr>
      </w:pPr>
      <w:bookmarkStart w:id="18" w:name="_Toc343768182"/>
      <w:r>
        <w:rPr>
          <w:rFonts w:hint="eastAsia"/>
          <w:i w:val="0"/>
          <w:iCs w:val="0"/>
        </w:rPr>
        <w:t>须获取的设施</w:t>
      </w:r>
      <w:bookmarkEnd w:id="18"/>
    </w:p>
    <w:p>
      <w:pPr>
        <w:pStyle w:val="3"/>
        <w:ind w:firstLine="840" w:firstLineChars="400"/>
        <w:rPr>
          <w:rFonts w:hint="eastAsia"/>
        </w:rPr>
      </w:pPr>
      <w:r>
        <w:rPr>
          <w:rFonts w:hint="eastAsia"/>
        </w:rPr>
        <w:t>无</w:t>
      </w:r>
    </w:p>
    <w:p>
      <w:pPr>
        <w:pStyle w:val="5"/>
        <w:rPr>
          <w:rFonts w:hint="eastAsia"/>
          <w:i w:val="0"/>
        </w:rPr>
      </w:pPr>
      <w:bookmarkStart w:id="19" w:name="_Toc343768183"/>
      <w:r>
        <w:rPr>
          <w:rFonts w:hint="eastAsia"/>
          <w:i w:val="0"/>
        </w:rPr>
        <w:t>可复用软件资源</w:t>
      </w:r>
      <w:bookmarkEnd w:id="19"/>
    </w:p>
    <w:p>
      <w:pPr>
        <w:spacing w:line="360" w:lineRule="auto"/>
        <w:ind w:firstLine="800" w:firstLineChars="400"/>
        <w:rPr>
          <w:rFonts w:hint="eastAsia" w:ascii="宋体"/>
          <w:sz w:val="24"/>
        </w:rPr>
      </w:pPr>
      <w:r>
        <w:rPr>
          <w:rFonts w:hint="eastAsia" w:ascii="Arial" w:hAnsi="Arial"/>
          <w:iCs/>
          <w:snapToGrid w:val="0"/>
          <w:kern w:val="0"/>
          <w:sz w:val="20"/>
        </w:rPr>
        <w:t>无</w:t>
      </w:r>
    </w:p>
    <w:p>
      <w:pPr>
        <w:pStyle w:val="2"/>
      </w:pPr>
      <w:bookmarkStart w:id="20" w:name="_Toc343768184"/>
      <w:r>
        <w:rPr>
          <w:rFonts w:hint="eastAsia"/>
        </w:rPr>
        <w:t>实施计划</w:t>
      </w:r>
      <w:bookmarkEnd w:id="20"/>
    </w:p>
    <w:p>
      <w:pPr>
        <w:pStyle w:val="4"/>
        <w:rPr>
          <w:rFonts w:hint="eastAsia"/>
        </w:rPr>
      </w:pPr>
      <w:bookmarkStart w:id="21" w:name="_Toc343768185"/>
      <w:r>
        <w:rPr>
          <w:rFonts w:hint="eastAsia"/>
        </w:rPr>
        <w:t>项目选用的生命周期</w:t>
      </w:r>
      <w:bookmarkEnd w:id="21"/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  <w:r>
        <w:rPr>
          <w:rFonts w:hint="eastAsia" w:ascii="Arial" w:hAnsi="Arial"/>
          <w:iCs/>
          <w:snapToGrid w:val="0"/>
          <w:kern w:val="0"/>
          <w:sz w:val="20"/>
        </w:rPr>
        <w:t>本项目采用的是瀑布式模型。此模型的本质是每个阶段的活动只做一次。从上一阶段向下一阶段逐级过度，最终得到所要开发的产品</w:t>
      </w:r>
    </w:p>
    <w:p>
      <w:pPr>
        <w:pStyle w:val="4"/>
        <w:rPr>
          <w:rFonts w:hint="eastAsia"/>
        </w:rPr>
      </w:pPr>
      <w:bookmarkStart w:id="22" w:name="_Toc343768186"/>
      <w:r>
        <w:rPr>
          <w:rFonts w:hint="eastAsia"/>
        </w:rPr>
        <w:t>项目开发过程阶段划分</w:t>
      </w:r>
      <w:bookmarkEnd w:id="22"/>
    </w:p>
    <w:p>
      <w:pPr>
        <w:spacing w:line="360" w:lineRule="auto"/>
        <w:rPr>
          <w:rFonts w:hint="eastAsia" w:ascii="宋体"/>
          <w:sz w:val="24"/>
        </w:rPr>
      </w:pPr>
    </w:p>
    <w:tbl>
      <w:tblPr>
        <w:tblStyle w:val="38"/>
        <w:tblW w:w="8295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1626"/>
        <w:gridCol w:w="2529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7" w:hRule="atLeast"/>
        </w:trPr>
        <w:tc>
          <w:tcPr>
            <w:tcW w:w="1445" w:type="dxa"/>
            <w:tcBorders>
              <w:top w:val="single" w:color="auto" w:sz="12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/>
                <w:color w:val="000000"/>
              </w:rPr>
            </w:pPr>
            <w:r>
              <w:rPr>
                <w:rFonts w:hint="eastAsia"/>
                <w:b/>
                <w:color w:val="000000"/>
                <w:sz w:val="24"/>
              </w:rPr>
              <w:t>阶段名称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/>
                <w:color w:val="000000"/>
              </w:rPr>
            </w:pPr>
            <w:r>
              <w:rPr>
                <w:rFonts w:hint="eastAsia"/>
                <w:b/>
                <w:color w:val="000000"/>
                <w:sz w:val="24"/>
              </w:rPr>
              <w:t>起止时间</w:t>
            </w:r>
          </w:p>
        </w:tc>
        <w:tc>
          <w:tcPr>
            <w:tcW w:w="2529" w:type="dxa"/>
            <w:tcBorders>
              <w:top w:val="single" w:color="auto" w:sz="12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楷体_GB2312"/>
                <w:b/>
                <w:color w:val="000000"/>
                <w:sz w:val="24"/>
              </w:rPr>
              <w:t>工</w:t>
            </w:r>
            <w:r>
              <w:rPr>
                <w:rFonts w:ascii="楷体_GB2312"/>
                <w:b/>
                <w:color w:val="000000"/>
                <w:sz w:val="24"/>
              </w:rPr>
              <w:t xml:space="preserve"> </w:t>
            </w:r>
            <w:r>
              <w:rPr>
                <w:rFonts w:hint="eastAsia" w:ascii="楷体_GB2312"/>
                <w:b/>
                <w:color w:val="000000"/>
                <w:sz w:val="24"/>
              </w:rPr>
              <w:t>作</w:t>
            </w:r>
            <w:r>
              <w:rPr>
                <w:rFonts w:ascii="楷体_GB2312"/>
                <w:b/>
                <w:color w:val="000000"/>
                <w:sz w:val="24"/>
              </w:rPr>
              <w:t xml:space="preserve"> </w:t>
            </w:r>
            <w:r>
              <w:rPr>
                <w:rFonts w:hint="eastAsia" w:ascii="楷体_GB2312"/>
                <w:b/>
                <w:color w:val="000000"/>
                <w:sz w:val="24"/>
              </w:rPr>
              <w:t>内</w:t>
            </w:r>
            <w:r>
              <w:rPr>
                <w:rFonts w:ascii="楷体_GB2312"/>
                <w:b/>
                <w:color w:val="000000"/>
                <w:sz w:val="24"/>
              </w:rPr>
              <w:t xml:space="preserve"> </w:t>
            </w:r>
            <w:r>
              <w:rPr>
                <w:rFonts w:hint="eastAsia" w:ascii="楷体_GB2312"/>
                <w:b/>
                <w:color w:val="000000"/>
                <w:sz w:val="24"/>
              </w:rPr>
              <w:t>容</w:t>
            </w:r>
          </w:p>
        </w:tc>
        <w:tc>
          <w:tcPr>
            <w:tcW w:w="2695" w:type="dxa"/>
            <w:tcBorders>
              <w:top w:val="single" w:color="auto" w:sz="12" w:space="0"/>
              <w:right w:val="single" w:color="auto" w:sz="12" w:space="0"/>
            </w:tcBorders>
            <w:shd w:val="clear" w:color="auto" w:fill="FFFF00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/>
                <w:color w:val="000000"/>
                <w:sz w:val="24"/>
              </w:rPr>
            </w:pPr>
            <w:r>
              <w:rPr>
                <w:rFonts w:hint="eastAsia" w:ascii="楷体_GB2312"/>
                <w:b/>
                <w:color w:val="000000"/>
                <w:sz w:val="24"/>
              </w:rPr>
              <w:t>阶段产品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4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计划</w:t>
            </w:r>
          </w:p>
        </w:tc>
        <w:tc>
          <w:tcPr>
            <w:tcW w:w="16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20</w:t>
            </w:r>
            <w:r>
              <w:rPr>
                <w:rFonts w:hint="eastAsia" w:ascii="宋体"/>
                <w:lang w:val="en-US" w:eastAsia="zh-CN"/>
              </w:rPr>
              <w:t>22</w:t>
            </w:r>
            <w:r>
              <w:rPr>
                <w:rFonts w:hint="eastAsia" w:ascii="宋体"/>
              </w:rPr>
              <w:t xml:space="preserve">-07-28 </w:t>
            </w:r>
          </w:p>
        </w:tc>
        <w:tc>
          <w:tcPr>
            <w:tcW w:w="252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编写各项计划书</w:t>
            </w:r>
          </w:p>
        </w:tc>
        <w:tc>
          <w:tcPr>
            <w:tcW w:w="2695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《项目计划书》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4" w:hRule="atLeast"/>
        </w:trPr>
        <w:tc>
          <w:tcPr>
            <w:tcW w:w="14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需求</w:t>
            </w:r>
          </w:p>
        </w:tc>
        <w:tc>
          <w:tcPr>
            <w:tcW w:w="16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20</w:t>
            </w:r>
            <w:r>
              <w:rPr>
                <w:rFonts w:hint="eastAsia" w:ascii="宋体"/>
                <w:lang w:val="en-US" w:eastAsia="zh-CN"/>
              </w:rPr>
              <w:t>22</w:t>
            </w:r>
            <w:r>
              <w:rPr>
                <w:rFonts w:hint="eastAsia" w:ascii="宋体"/>
              </w:rPr>
              <w:t>-07-28</w:t>
            </w:r>
          </w:p>
        </w:tc>
        <w:tc>
          <w:tcPr>
            <w:tcW w:w="252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获取需求</w:t>
            </w:r>
          </w:p>
        </w:tc>
        <w:tc>
          <w:tcPr>
            <w:tcW w:w="2695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楷体_GB2312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4" w:hRule="atLeast"/>
        </w:trPr>
        <w:tc>
          <w:tcPr>
            <w:tcW w:w="14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设计</w:t>
            </w:r>
          </w:p>
        </w:tc>
        <w:tc>
          <w:tcPr>
            <w:tcW w:w="16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20</w:t>
            </w:r>
            <w:r>
              <w:rPr>
                <w:rFonts w:hint="eastAsia" w:ascii="宋体"/>
                <w:lang w:val="en-US" w:eastAsia="zh-CN"/>
              </w:rPr>
              <w:t>22</w:t>
            </w:r>
            <w:r>
              <w:rPr>
                <w:rFonts w:hint="eastAsia" w:ascii="宋体"/>
              </w:rPr>
              <w:t>-08-01</w:t>
            </w:r>
          </w:p>
        </w:tc>
        <w:tc>
          <w:tcPr>
            <w:tcW w:w="252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根据需求，系统架构分析，网站整体设计</w:t>
            </w:r>
          </w:p>
        </w:tc>
        <w:tc>
          <w:tcPr>
            <w:tcW w:w="2695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《创意设计概要说明书》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4" w:hRule="atLeast"/>
        </w:trPr>
        <w:tc>
          <w:tcPr>
            <w:tcW w:w="14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实施</w:t>
            </w:r>
          </w:p>
        </w:tc>
        <w:tc>
          <w:tcPr>
            <w:tcW w:w="16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20</w:t>
            </w:r>
            <w:r>
              <w:rPr>
                <w:rFonts w:hint="eastAsia" w:ascii="宋体"/>
                <w:lang w:val="en-US" w:eastAsia="zh-CN"/>
              </w:rPr>
              <w:t>22</w:t>
            </w:r>
            <w:r>
              <w:rPr>
                <w:rFonts w:hint="eastAsia" w:ascii="宋体"/>
              </w:rPr>
              <w:t>-08-04</w:t>
            </w:r>
          </w:p>
        </w:tc>
        <w:tc>
          <w:tcPr>
            <w:tcW w:w="252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检验开发区的网站是否符合需求</w:t>
            </w:r>
          </w:p>
        </w:tc>
        <w:tc>
          <w:tcPr>
            <w:tcW w:w="2695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生成目标系统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4" w:hRule="atLeast"/>
        </w:trPr>
        <w:tc>
          <w:tcPr>
            <w:tcW w:w="1445" w:type="dxa"/>
            <w:tcBorders>
              <w:top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结项</w:t>
            </w:r>
          </w:p>
        </w:tc>
        <w:tc>
          <w:tcPr>
            <w:tcW w:w="162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20</w:t>
            </w:r>
            <w:r>
              <w:rPr>
                <w:rFonts w:hint="eastAsia" w:ascii="宋体"/>
                <w:lang w:val="en-US" w:eastAsia="zh-CN"/>
              </w:rPr>
              <w:t>22</w:t>
            </w:r>
            <w:r>
              <w:rPr>
                <w:rFonts w:hint="eastAsia" w:ascii="宋体"/>
              </w:rPr>
              <w:t>-08-05</w:t>
            </w:r>
          </w:p>
        </w:tc>
        <w:tc>
          <w:tcPr>
            <w:tcW w:w="2529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生成目标系统；确认是否达成项目目标</w:t>
            </w:r>
          </w:p>
        </w:tc>
        <w:tc>
          <w:tcPr>
            <w:tcW w:w="2695" w:type="dxa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楷体_GB2312" w:eastAsia="楷体_GB2312"/>
              </w:rPr>
            </w:pPr>
          </w:p>
        </w:tc>
      </w:tr>
    </w:tbl>
    <w:p>
      <w:pPr>
        <w:spacing w:line="360" w:lineRule="auto"/>
        <w:ind w:firstLine="425"/>
        <w:rPr>
          <w:rFonts w:hint="eastAsia" w:ascii="宋体"/>
          <w:sz w:val="24"/>
        </w:rPr>
      </w:pPr>
    </w:p>
    <w:p>
      <w:pPr>
        <w:pStyle w:val="4"/>
        <w:rPr>
          <w:rFonts w:hint="eastAsia"/>
        </w:rPr>
      </w:pPr>
      <w:bookmarkStart w:id="23" w:name="_Toc343768187"/>
      <w:r>
        <w:rPr>
          <w:rFonts w:hint="eastAsia"/>
        </w:rPr>
        <w:t>进度</w:t>
      </w:r>
      <w:bookmarkEnd w:id="23"/>
    </w:p>
    <w:p>
      <w:pPr>
        <w:pStyle w:val="5"/>
        <w:rPr>
          <w:rFonts w:hint="eastAsia"/>
          <w:i w:val="0"/>
          <w:sz w:val="24"/>
          <w:szCs w:val="24"/>
        </w:rPr>
      </w:pPr>
      <w:bookmarkStart w:id="24" w:name="_Toc343768188"/>
      <w:r>
        <w:rPr>
          <w:rFonts w:hint="eastAsia"/>
          <w:i w:val="0"/>
        </w:rPr>
        <w:t>进度安排</w:t>
      </w:r>
      <w:bookmarkEnd w:id="24"/>
    </w:p>
    <w:tbl>
      <w:tblPr>
        <w:tblStyle w:val="39"/>
        <w:tblW w:w="9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  <w:shd w:val="clear" w:color="auto" w:fill="FFFF00"/>
          </w:tcPr>
          <w:p>
            <w:pPr>
              <w:pStyle w:val="3"/>
              <w:ind w:firstLine="1205" w:firstLineChars="500"/>
              <w:rPr>
                <w:rFonts w:hint="eastAsia"/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时       间</w:t>
            </w:r>
          </w:p>
        </w:tc>
        <w:tc>
          <w:tcPr>
            <w:tcW w:w="4727" w:type="dxa"/>
            <w:shd w:val="clear" w:color="auto" w:fill="FFFF00"/>
          </w:tcPr>
          <w:p>
            <w:pPr>
              <w:pStyle w:val="3"/>
              <w:rPr>
                <w:rFonts w:hint="eastAsia"/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/>
                <w:color w:val="000000"/>
                <w:sz w:val="24"/>
                <w:szCs w:val="24"/>
              </w:rPr>
              <w:t>工  作  内 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pStyle w:val="3"/>
              <w:ind w:firstLine="630" w:firstLineChars="3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日-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4727" w:type="dxa"/>
          </w:tcPr>
          <w:p>
            <w:pPr>
              <w:pStyle w:val="3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项目设计，分组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日-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4727" w:type="dxa"/>
          </w:tcPr>
          <w:p>
            <w:pPr>
              <w:pStyle w:val="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立项，编写项目开发计划，</w:t>
            </w:r>
            <w:r>
              <w:rPr>
                <w:rFonts w:hint="eastAsia"/>
                <w:lang w:val="en-US" w:eastAsia="zh-CN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日-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4727" w:type="dxa"/>
          </w:tcPr>
          <w:p>
            <w:pPr>
              <w:pStyle w:val="3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开发项目，</w:t>
            </w:r>
            <w:r>
              <w:rPr>
                <w:rFonts w:hint="eastAsia"/>
                <w:lang w:val="en-US" w:eastAsia="zh-CN"/>
              </w:rPr>
              <w:t>总体设计报告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日-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4727" w:type="dxa"/>
          </w:tcPr>
          <w:p>
            <w:pPr>
              <w:pStyle w:val="3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项目测试，维护，总结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pStyle w:val="5"/>
        <w:rPr>
          <w:rFonts w:hint="eastAsia"/>
          <w:i w:val="0"/>
        </w:rPr>
      </w:pPr>
      <w:bookmarkStart w:id="25" w:name="_Toc343768189"/>
      <w:r>
        <w:rPr>
          <w:rFonts w:hint="eastAsia"/>
          <w:i w:val="0"/>
        </w:rPr>
        <w:t>进度控制计划</w:t>
      </w:r>
      <w:bookmarkEnd w:id="25"/>
    </w:p>
    <w:p>
      <w:pPr>
        <w:pStyle w:val="3"/>
        <w:rPr>
          <w:rFonts w:hint="eastAsia"/>
        </w:rPr>
      </w:pPr>
      <w:r>
        <w:rPr>
          <w:rFonts w:hint="eastAsia"/>
        </w:rPr>
        <w:t>第一阶段完成项目计划，</w:t>
      </w:r>
      <w:r>
        <w:rPr>
          <w:rFonts w:hint="eastAsia"/>
          <w:lang w:val="en-US" w:eastAsia="zh-CN"/>
        </w:rPr>
        <w:t>React Native</w:t>
      </w:r>
      <w:r>
        <w:rPr>
          <w:rFonts w:hint="eastAsia"/>
        </w:rPr>
        <w:t>运行环境的配置等相关主要文档的编写。每天由各组组长汇报工作情况和进度，为了项目成功完成，由各组组员在组长的带领下进行充分的交流沟通。</w:t>
      </w:r>
      <w:r>
        <w:rPr>
          <w:rFonts w:hint="eastAsia"/>
        </w:rPr>
        <w:br w:type="textWrapping"/>
      </w:r>
      <w:r>
        <w:rPr>
          <w:rFonts w:hint="eastAsia"/>
        </w:rPr>
        <w:t>第二阶段为项目实施测试阶段，项目实施前，所有的项目成员开会，讨论编成中的具体问题，规定统一的编程标准，如命名规范等。方便集成之后各小组分组讨论本小组需要解决的问题。（不懂之处及时提出，便于请教老师）</w:t>
      </w:r>
    </w:p>
    <w:p>
      <w:pPr>
        <w:pStyle w:val="3"/>
        <w:rPr>
          <w:rFonts w:hint="eastAsia"/>
        </w:rPr>
      </w:pPr>
      <w:r>
        <w:rPr>
          <w:rFonts w:hint="eastAsia"/>
        </w:rPr>
        <w:t>第三阶段，各成员保证自己功能模块的实现，集成之后，分配测试人员进行测试。</w:t>
      </w:r>
    </w:p>
    <w:p>
      <w:pPr>
        <w:pStyle w:val="3"/>
        <w:rPr>
          <w:rFonts w:hint="eastAsia"/>
        </w:rPr>
      </w:pPr>
    </w:p>
    <w:p>
      <w:pPr>
        <w:pStyle w:val="4"/>
        <w:rPr>
          <w:rFonts w:hint="eastAsia"/>
        </w:rPr>
      </w:pPr>
      <w:bookmarkStart w:id="26" w:name="_Toc343768191"/>
      <w:r>
        <w:rPr>
          <w:rFonts w:hint="eastAsia"/>
        </w:rPr>
        <w:t>关键问题</w:t>
      </w:r>
      <w:bookmarkEnd w:id="26"/>
    </w:p>
    <w:p>
      <w:pPr>
        <w:spacing w:line="360" w:lineRule="auto"/>
        <w:ind w:firstLine="420"/>
        <w:rPr>
          <w:rFonts w:hint="eastAsia" w:ascii="Arial" w:hAnsi="Arial"/>
          <w:iCs/>
          <w:snapToGrid w:val="0"/>
          <w:color w:val="000000"/>
          <w:kern w:val="0"/>
          <w:sz w:val="20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逐项列出能够影响整个项目成败的关键问题、技术难点和风险，指出这些问题对项目的影响。</w:t>
      </w:r>
    </w:p>
    <w:p>
      <w:pPr>
        <w:spacing w:line="360" w:lineRule="auto"/>
        <w:ind w:firstLine="420"/>
        <w:rPr>
          <w:rFonts w:ascii="Arial" w:hAnsi="Arial"/>
          <w:iCs/>
          <w:snapToGrid w:val="0"/>
          <w:color w:val="000000"/>
          <w:kern w:val="0"/>
          <w:sz w:val="20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并根据项目情况，对项目风险进行排序，在下表中列出项目的前5个风险，并给出解决方案。</w:t>
      </w:r>
    </w:p>
    <w:tbl>
      <w:tblPr>
        <w:tblStyle w:val="38"/>
        <w:tblW w:w="0" w:type="auto"/>
        <w:tblInd w:w="4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2705"/>
        <w:gridCol w:w="2447"/>
        <w:gridCol w:w="28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tblHeader/>
        </w:trPr>
        <w:tc>
          <w:tcPr>
            <w:tcW w:w="808" w:type="dxa"/>
            <w:tcBorders>
              <w:top w:val="single" w:color="auto" w:sz="12" w:space="0"/>
              <w:bottom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风险排序</w:t>
            </w:r>
          </w:p>
        </w:tc>
        <w:tc>
          <w:tcPr>
            <w:tcW w:w="2705" w:type="dxa"/>
            <w:tcBorders>
              <w:top w:val="single" w:color="auto" w:sz="12" w:space="0"/>
              <w:bottom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风险项名称</w:t>
            </w:r>
          </w:p>
        </w:tc>
        <w:tc>
          <w:tcPr>
            <w:tcW w:w="2447" w:type="dxa"/>
            <w:tcBorders>
              <w:top w:val="single" w:color="auto" w:sz="12" w:space="0"/>
              <w:bottom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center"/>
              <w:rPr>
                <w:rFonts w:hint="eastAsia"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风险描述</w:t>
            </w:r>
          </w:p>
        </w:tc>
        <w:tc>
          <w:tcPr>
            <w:tcW w:w="2813" w:type="dxa"/>
            <w:tcBorders>
              <w:top w:val="single" w:color="auto" w:sz="12" w:space="0"/>
              <w:bottom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风险缓解方案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1</w:t>
            </w:r>
          </w:p>
        </w:tc>
        <w:tc>
          <w:tcPr>
            <w:tcW w:w="2705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项目时间短</w:t>
            </w:r>
          </w:p>
        </w:tc>
        <w:tc>
          <w:tcPr>
            <w:tcW w:w="2447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资源风险</w:t>
            </w:r>
          </w:p>
        </w:tc>
        <w:tc>
          <w:tcPr>
            <w:tcW w:w="281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提高工作效率、合理安排开发计划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2</w:t>
            </w:r>
          </w:p>
        </w:tc>
        <w:tc>
          <w:tcPr>
            <w:tcW w:w="2705" w:type="dxa"/>
            <w:vAlign w:val="center"/>
          </w:tcPr>
          <w:p>
            <w:pPr>
              <w:widowControl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缺乏开发经验</w:t>
            </w:r>
          </w:p>
        </w:tc>
        <w:tc>
          <w:tcPr>
            <w:tcW w:w="2447" w:type="dxa"/>
            <w:vAlign w:val="center"/>
          </w:tcPr>
          <w:p>
            <w:pPr>
              <w:pStyle w:val="43"/>
              <w:keepNext w:val="0"/>
              <w:keepLines w:val="0"/>
              <w:widowControl/>
              <w:spacing w:before="0" w:after="0"/>
              <w:rPr>
                <w:rFonts w:hint="eastAsia" w:hAnsi="宋体" w:eastAsia="宋体"/>
                <w:kern w:val="2"/>
              </w:rPr>
            </w:pPr>
            <w:r>
              <w:rPr>
                <w:rFonts w:hint="eastAsia" w:hAnsi="宋体" w:eastAsia="宋体"/>
                <w:kern w:val="2"/>
              </w:rPr>
              <w:t>技术风险</w:t>
            </w: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多问指导老师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3</w:t>
            </w:r>
          </w:p>
        </w:tc>
        <w:tc>
          <w:tcPr>
            <w:tcW w:w="2705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</w:t>
            </w:r>
            <w:r>
              <w:rPr>
                <w:rFonts w:hint="eastAsia" w:hAnsi="宋体"/>
                <w:sz w:val="24"/>
                <w:lang w:val="en-US" w:eastAsia="zh-CN"/>
              </w:rPr>
              <w:t>Java Script</w:t>
            </w:r>
            <w:r>
              <w:rPr>
                <w:rFonts w:hint="eastAsia" w:hAnsi="宋体"/>
                <w:sz w:val="24"/>
              </w:rPr>
              <w:t>语言掌握不扎实</w:t>
            </w:r>
          </w:p>
        </w:tc>
        <w:tc>
          <w:tcPr>
            <w:tcW w:w="2447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技术风险</w:t>
            </w: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通过资料和学习课件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4</w:t>
            </w:r>
          </w:p>
        </w:tc>
        <w:tc>
          <w:tcPr>
            <w:tcW w:w="2705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时间安排不够合理</w:t>
            </w:r>
          </w:p>
        </w:tc>
        <w:tc>
          <w:tcPr>
            <w:tcW w:w="2447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进度风险</w:t>
            </w: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对开发进度进行实时监控进行调整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5</w:t>
            </w:r>
          </w:p>
        </w:tc>
        <w:tc>
          <w:tcPr>
            <w:tcW w:w="2705" w:type="dxa"/>
            <w:vAlign w:val="center"/>
          </w:tcPr>
          <w:p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计算机故障</w:t>
            </w:r>
          </w:p>
        </w:tc>
        <w:tc>
          <w:tcPr>
            <w:tcW w:w="2447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资源风险</w:t>
            </w: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提前完成任务</w:t>
            </w:r>
          </w:p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尽快解决问题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6</w:t>
            </w:r>
          </w:p>
        </w:tc>
        <w:tc>
          <w:tcPr>
            <w:tcW w:w="2705" w:type="dxa"/>
            <w:vAlign w:val="center"/>
          </w:tcPr>
          <w:p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人员病假，离职，事假</w:t>
            </w:r>
          </w:p>
        </w:tc>
        <w:tc>
          <w:tcPr>
            <w:tcW w:w="2447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人员风险</w:t>
            </w: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及时调配人员</w:t>
            </w:r>
          </w:p>
        </w:tc>
      </w:tr>
    </w:tbl>
    <w:p>
      <w:pPr>
        <w:spacing w:line="360" w:lineRule="auto"/>
        <w:rPr>
          <w:rFonts w:hint="eastAsia" w:ascii="宋体"/>
          <w:sz w:val="24"/>
        </w:rPr>
      </w:pPr>
    </w:p>
    <w:p>
      <w:pPr>
        <w:pStyle w:val="2"/>
        <w:rPr>
          <w:rFonts w:hint="eastAsia"/>
        </w:rPr>
      </w:pPr>
      <w:bookmarkStart w:id="27" w:name="_Toc343768192"/>
      <w:r>
        <w:rPr>
          <w:rFonts w:hint="eastAsia"/>
        </w:rPr>
        <w:t>专题计划要点</w:t>
      </w:r>
      <w:bookmarkEnd w:id="27"/>
    </w:p>
    <w:p>
      <w:pPr>
        <w:pStyle w:val="4"/>
        <w:rPr>
          <w:rFonts w:hint="eastAsia"/>
        </w:rPr>
      </w:pPr>
      <w:bookmarkStart w:id="28" w:name="_Toc343768193"/>
      <w:bookmarkStart w:id="29" w:name="OLE_LINK6"/>
      <w:bookmarkStart w:id="30" w:name="OLE_LINK5"/>
      <w:r>
        <w:rPr>
          <w:rFonts w:hint="eastAsia"/>
        </w:rPr>
        <w:t>基础技术积累计划</w:t>
      </w:r>
      <w:bookmarkEnd w:id="28"/>
    </w:p>
    <w:p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BBS</w:t>
      </w:r>
      <w:r>
        <w:rPr>
          <w:rFonts w:hint="eastAsia"/>
        </w:rPr>
        <w:tab/>
      </w:r>
      <w:r>
        <w:rPr>
          <w:rFonts w:hint="eastAsia"/>
        </w:rPr>
        <w:t>论坛</w:t>
      </w:r>
    </w:p>
    <w:p>
      <w:pPr>
        <w:pStyle w:val="3"/>
        <w:rPr>
          <w:rFonts w:hint="eastAsia"/>
        </w:rPr>
      </w:pPr>
      <w:r>
        <w:rPr>
          <w:rFonts w:hint="eastAsia"/>
        </w:rPr>
        <w:t>2.  用户登录系统</w:t>
      </w:r>
      <w:bookmarkStart w:id="33" w:name="_GoBack"/>
      <w:bookmarkEnd w:id="33"/>
    </w:p>
    <w:p>
      <w:pPr>
        <w:pStyle w:val="3"/>
        <w:rPr>
          <w:rFonts w:hint="eastAsia"/>
        </w:rPr>
      </w:pPr>
      <w:r>
        <w:rPr>
          <w:rFonts w:hint="eastAsia"/>
        </w:rPr>
        <w:t>3.  网站架构设计</w:t>
      </w:r>
    </w:p>
    <w:p>
      <w:pPr>
        <w:pStyle w:val="4"/>
        <w:rPr>
          <w:rFonts w:hint="eastAsia"/>
        </w:rPr>
      </w:pPr>
      <w:bookmarkStart w:id="31" w:name="_Toc343768194"/>
      <w:r>
        <w:rPr>
          <w:rFonts w:hint="eastAsia"/>
        </w:rPr>
        <w:t>测试计划</w:t>
      </w:r>
      <w:bookmarkEnd w:id="31"/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单元测试和部分集成测试</w:t>
      </w:r>
    </w:p>
    <w:p>
      <w:pPr>
        <w:pStyle w:val="3"/>
        <w:ind w:firstLine="435"/>
        <w:rPr>
          <w:rFonts w:hint="eastAsia"/>
        </w:rPr>
      </w:pPr>
      <w:r>
        <w:rPr>
          <w:rFonts w:hint="eastAsia"/>
        </w:rPr>
        <w:t>项目组的测试人员结合详细的计划,对单元模块开始进行测试.。通过对设计文档的深入理解，从模块界面开始，到模块内部对数据库内书库的操作，以及代码阿德规范进行详细的单元测试。</w:t>
      </w: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集成测试</w:t>
      </w:r>
    </w:p>
    <w:p>
      <w:pPr>
        <w:pStyle w:val="3"/>
        <w:ind w:firstLine="420"/>
        <w:rPr>
          <w:rFonts w:hint="eastAsia"/>
        </w:rPr>
      </w:pPr>
      <w:r>
        <w:rPr>
          <w:rFonts w:hint="eastAsia"/>
          <w:b/>
        </w:rPr>
        <w:t>系统</w:t>
      </w:r>
      <w:r>
        <w:rPr>
          <w:rFonts w:hint="eastAsia"/>
        </w:rPr>
        <w:t>完成了模拟数据环境的试运行后，测试人员将认真细致的集成测试。</w:t>
      </w: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系统测试</w:t>
      </w:r>
    </w:p>
    <w:p>
      <w:pPr>
        <w:pStyle w:val="3"/>
        <w:ind w:firstLine="435"/>
        <w:rPr>
          <w:rFonts w:hint="eastAsia"/>
        </w:rPr>
      </w:pPr>
      <w:r>
        <w:rPr>
          <w:rFonts w:hint="eastAsia"/>
        </w:rPr>
        <w:t>在项目小组完成了全部的开发工作后，测试小组将对软件进行全面的系统测试，使系统逐步完善和成熟。</w:t>
      </w:r>
    </w:p>
    <w:p>
      <w:pPr>
        <w:pStyle w:val="17"/>
        <w:autoSpaceDE/>
        <w:autoSpaceDN/>
        <w:adjustRightInd/>
        <w:spacing w:line="480" w:lineRule="auto"/>
        <w:rPr>
          <w:rFonts w:hint="eastAsia"/>
        </w:rPr>
      </w:pPr>
      <w:r>
        <w:rPr>
          <w:rFonts w:hint="eastAsia"/>
        </w:rPr>
        <w:t>测试阶段分解：</w:t>
      </w:r>
    </w:p>
    <w:tbl>
      <w:tblPr>
        <w:tblStyle w:val="38"/>
        <w:tblW w:w="8773" w:type="dxa"/>
        <w:tblInd w:w="31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2360"/>
        <w:gridCol w:w="2792"/>
        <w:gridCol w:w="28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tblHeader/>
        </w:trPr>
        <w:tc>
          <w:tcPr>
            <w:tcW w:w="808" w:type="dxa"/>
            <w:shd w:val="clear" w:color="auto" w:fill="606060"/>
            <w:vAlign w:val="center"/>
          </w:tcPr>
          <w:p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int="eastAsia" w:hAnsi="宋体"/>
                <w:b/>
                <w:color w:val="FFFFFF"/>
              </w:rPr>
              <w:t>测试</w:t>
            </w:r>
          </w:p>
        </w:tc>
        <w:tc>
          <w:tcPr>
            <w:tcW w:w="2360" w:type="dxa"/>
            <w:shd w:val="clear" w:color="auto" w:fill="606060"/>
            <w:vAlign w:val="center"/>
          </w:tcPr>
          <w:p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int="eastAsia" w:hAnsi="宋体"/>
                <w:b/>
                <w:color w:val="FFFFFF"/>
              </w:rPr>
              <w:t>测试类型</w:t>
            </w:r>
          </w:p>
        </w:tc>
        <w:tc>
          <w:tcPr>
            <w:tcW w:w="2792" w:type="dxa"/>
            <w:shd w:val="clear" w:color="auto" w:fill="606060"/>
            <w:vAlign w:val="center"/>
          </w:tcPr>
          <w:p>
            <w:pPr>
              <w:widowControl/>
              <w:jc w:val="center"/>
              <w:rPr>
                <w:rFonts w:hint="eastAsia" w:hAnsi="宋体"/>
                <w:b/>
                <w:color w:val="FFFFFF"/>
              </w:rPr>
            </w:pPr>
            <w:r>
              <w:rPr>
                <w:rFonts w:hint="eastAsia" w:hAnsi="宋体"/>
                <w:b/>
                <w:color w:val="FFFFFF"/>
              </w:rPr>
              <w:t>负责人</w:t>
            </w:r>
          </w:p>
        </w:tc>
        <w:tc>
          <w:tcPr>
            <w:tcW w:w="2813" w:type="dxa"/>
            <w:shd w:val="clear" w:color="auto" w:fill="606060"/>
            <w:vAlign w:val="center"/>
          </w:tcPr>
          <w:p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int="eastAsia" w:hAnsi="宋体"/>
                <w:b/>
                <w:color w:val="FFFFFF"/>
              </w:rPr>
              <w:t>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1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单元</w:t>
            </w:r>
          </w:p>
        </w:tc>
        <w:tc>
          <w:tcPr>
            <w:tcW w:w="2792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王文斌</w:t>
            </w: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随时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2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集成</w:t>
            </w:r>
          </w:p>
        </w:tc>
        <w:tc>
          <w:tcPr>
            <w:tcW w:w="2792" w:type="dxa"/>
            <w:vAlign w:val="center"/>
          </w:tcPr>
          <w:p>
            <w:pPr>
              <w:pStyle w:val="43"/>
              <w:keepNext w:val="0"/>
              <w:keepLines w:val="0"/>
              <w:widowControl/>
              <w:spacing w:before="0" w:after="0"/>
              <w:rPr>
                <w:rFonts w:hint="eastAsia" w:hAnsi="宋体" w:eastAsia="宋体"/>
                <w:kern w:val="2"/>
              </w:rPr>
            </w:pPr>
            <w:r>
              <w:rPr>
                <w:rFonts w:hint="eastAsia" w:hAnsi="宋体" w:eastAsia="宋体"/>
                <w:kern w:val="2"/>
              </w:rPr>
              <w:t>黄丽</w:t>
            </w: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2005-08-02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3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系统</w:t>
            </w:r>
          </w:p>
        </w:tc>
        <w:tc>
          <w:tcPr>
            <w:tcW w:w="2792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吕俊</w:t>
            </w: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2005-08-04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4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验收</w:t>
            </w:r>
          </w:p>
        </w:tc>
        <w:tc>
          <w:tcPr>
            <w:tcW w:w="2792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吴瑶、韩旭晨</w:t>
            </w: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2005-08-05</w:t>
            </w:r>
          </w:p>
        </w:tc>
      </w:tr>
    </w:tbl>
    <w:p>
      <w:pPr>
        <w:spacing w:line="360" w:lineRule="auto"/>
        <w:rPr>
          <w:rFonts w:hint="eastAsia" w:ascii="宋体"/>
          <w:b/>
          <w:sz w:val="24"/>
        </w:rPr>
      </w:pPr>
    </w:p>
    <w:p>
      <w:pPr>
        <w:pStyle w:val="4"/>
        <w:rPr>
          <w:rFonts w:ascii="Helvetica" w:hAnsi="Helvetica"/>
        </w:rPr>
      </w:pPr>
      <w:bookmarkStart w:id="32" w:name="_Toc343768196"/>
      <w:r>
        <w:rPr>
          <w:rFonts w:hint="eastAsia"/>
        </w:rPr>
        <w:t>系统安装计划</w:t>
      </w:r>
      <w:bookmarkEnd w:id="29"/>
      <w:bookmarkEnd w:id="30"/>
      <w:bookmarkEnd w:id="32"/>
    </w:p>
    <w:sectPr>
      <w:headerReference r:id="rId3" w:type="default"/>
      <w:footerReference r:id="rId4" w:type="default"/>
      <w:pgSz w:w="11906" w:h="16838"/>
      <w:pgMar w:top="1440" w:right="1440" w:bottom="1440" w:left="1440" w:header="851" w:footer="851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right="360"/>
      <w:jc w:val="right"/>
      <w:rPr>
        <w:rFonts w:hint="eastAsia"/>
      </w:rPr>
    </w:pPr>
    <w:r>
      <w:tab/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8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7"/>
      <w:gridCol w:w="4607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0" w:hRule="atLeast"/>
      </w:trPr>
      <w:tc>
        <w:tcPr>
          <w:tcW w:w="4607" w:type="dxa"/>
        </w:tcPr>
        <w:p>
          <w:pPr>
            <w:pStyle w:val="25"/>
            <w:jc w:val="both"/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TITLE  \* MERGEFORMAT </w:instrText>
          </w:r>
          <w:r>
            <w:rPr>
              <w:sz w:val="21"/>
            </w:rPr>
            <w:fldChar w:fldCharType="separate"/>
          </w:r>
          <w:r>
            <w:rPr>
              <w:rFonts w:hint="eastAsia"/>
              <w:sz w:val="21"/>
            </w:rPr>
            <w:t>项目实施计划</w:t>
          </w:r>
          <w:r>
            <w:rPr>
              <w:sz w:val="21"/>
            </w:rPr>
            <w:fldChar w:fldCharType="end"/>
          </w:r>
        </w:p>
      </w:tc>
      <w:tc>
        <w:tcPr>
          <w:tcW w:w="4607" w:type="dxa"/>
        </w:tcPr>
        <w:p>
          <w:pPr>
            <w:pStyle w:val="25"/>
            <w:jc w:val="right"/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</w:instrText>
          </w:r>
          <w:r>
            <w:rPr>
              <w:rFonts w:hint="eastAsia"/>
              <w:sz w:val="21"/>
            </w:rPr>
            <w:instrText xml:space="preserve">DOCPROPERTY "项目名称"  \* MERGEFORMAT</w:instrText>
          </w:r>
          <w:r>
            <w:rPr>
              <w:sz w:val="21"/>
            </w:rPr>
            <w:instrText xml:space="preserve"> </w:instrText>
          </w:r>
          <w:r>
            <w:rPr>
              <w:sz w:val="21"/>
            </w:rPr>
            <w:fldChar w:fldCharType="separate"/>
          </w:r>
          <w:r>
            <w:rPr>
              <w:rFonts w:hint="eastAsia"/>
              <w:sz w:val="21"/>
            </w:rPr>
            <w:t>&lt;</w:t>
          </w:r>
          <w:r>
            <w:rPr>
              <w:rFonts w:hint="eastAsia"/>
              <w:sz w:val="21"/>
              <w:lang w:val="en-US" w:eastAsia="zh-CN"/>
            </w:rPr>
            <w:t>博青秀</w:t>
          </w:r>
          <w:r>
            <w:rPr>
              <w:rFonts w:hint="eastAsia"/>
              <w:sz w:val="21"/>
            </w:rPr>
            <w:t>&gt;</w:t>
          </w:r>
          <w:r>
            <w:rPr>
              <w:sz w:val="21"/>
            </w:rPr>
            <w:fldChar w:fldCharType="end"/>
          </w:r>
        </w:p>
      </w:tc>
    </w:tr>
  </w:tbl>
  <w:p>
    <w:pPr>
      <w:pStyle w:val="25"/>
      <w:tabs>
        <w:tab w:val="left" w:pos="5280"/>
        <w:tab w:val="clear" w:pos="8306"/>
      </w:tabs>
      <w:jc w:val="left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陈振华">
    <w15:presenceInfo w15:providerId="None" w15:userId="陈振华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hZTQ2MDE0Nzk2MDZmYTEwZjA5Y2Y5NjJlMDczNjEifQ=="/>
  </w:docVars>
  <w:rsids>
    <w:rsidRoot w:val="00395385"/>
    <w:rsid w:val="000374D2"/>
    <w:rsid w:val="000A45C7"/>
    <w:rsid w:val="000C6860"/>
    <w:rsid w:val="000D6534"/>
    <w:rsid w:val="000E0F8C"/>
    <w:rsid w:val="001121E1"/>
    <w:rsid w:val="00184CBD"/>
    <w:rsid w:val="0021514D"/>
    <w:rsid w:val="00255321"/>
    <w:rsid w:val="00295D0D"/>
    <w:rsid w:val="0038465A"/>
    <w:rsid w:val="00391ADA"/>
    <w:rsid w:val="00395385"/>
    <w:rsid w:val="003B3145"/>
    <w:rsid w:val="003C6AAD"/>
    <w:rsid w:val="004045F3"/>
    <w:rsid w:val="004514A7"/>
    <w:rsid w:val="005D5726"/>
    <w:rsid w:val="005F15AD"/>
    <w:rsid w:val="006172B6"/>
    <w:rsid w:val="006B71D9"/>
    <w:rsid w:val="006F4DEF"/>
    <w:rsid w:val="00706637"/>
    <w:rsid w:val="00737D89"/>
    <w:rsid w:val="00755DDF"/>
    <w:rsid w:val="007B5205"/>
    <w:rsid w:val="007E005B"/>
    <w:rsid w:val="0081119C"/>
    <w:rsid w:val="0087516D"/>
    <w:rsid w:val="0089260F"/>
    <w:rsid w:val="008947A7"/>
    <w:rsid w:val="008A35C6"/>
    <w:rsid w:val="008A6375"/>
    <w:rsid w:val="008F5F34"/>
    <w:rsid w:val="009578CD"/>
    <w:rsid w:val="00971E3F"/>
    <w:rsid w:val="009C5854"/>
    <w:rsid w:val="00A010CD"/>
    <w:rsid w:val="00A83D55"/>
    <w:rsid w:val="00AC4ACA"/>
    <w:rsid w:val="00B07350"/>
    <w:rsid w:val="00BF31FF"/>
    <w:rsid w:val="00BF6BBB"/>
    <w:rsid w:val="00C01B55"/>
    <w:rsid w:val="00C14926"/>
    <w:rsid w:val="00C266E1"/>
    <w:rsid w:val="00C4706A"/>
    <w:rsid w:val="00C822A2"/>
    <w:rsid w:val="00C85C19"/>
    <w:rsid w:val="00C91A52"/>
    <w:rsid w:val="00CC1AE2"/>
    <w:rsid w:val="00CF1133"/>
    <w:rsid w:val="00D057BB"/>
    <w:rsid w:val="00D64146"/>
    <w:rsid w:val="00E2735B"/>
    <w:rsid w:val="00E74886"/>
    <w:rsid w:val="00E838D4"/>
    <w:rsid w:val="00F1132A"/>
    <w:rsid w:val="00F25BAE"/>
    <w:rsid w:val="00F33D62"/>
    <w:rsid w:val="00F410F4"/>
    <w:rsid w:val="00F63D83"/>
    <w:rsid w:val="099705E6"/>
    <w:rsid w:val="3461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Arial" w:hAnsi="Arial"/>
      <w:b/>
      <w:bCs/>
      <w:snapToGrid w:val="0"/>
      <w:kern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spacing w:before="60" w:after="60" w:line="240" w:lineRule="atLeast"/>
      <w:jc w:val="left"/>
      <w:outlineLvl w:val="4"/>
    </w:pPr>
    <w:rPr>
      <w:rFonts w:ascii="Arial" w:hAnsi="Arial"/>
      <w:i/>
      <w:snapToGrid w:val="0"/>
      <w:kern w:val="0"/>
      <w:sz w:val="20"/>
    </w:rPr>
  </w:style>
  <w:style w:type="paragraph" w:styleId="8">
    <w:name w:val="heading 6"/>
    <w:basedOn w:val="1"/>
    <w:next w:val="1"/>
    <w:qFormat/>
    <w:uiPriority w:val="0"/>
    <w:pPr>
      <w:spacing w:before="60" w:after="60" w:line="240" w:lineRule="atLeast"/>
      <w:jc w:val="left"/>
      <w:outlineLvl w:val="5"/>
    </w:pPr>
    <w:rPr>
      <w:rFonts w:ascii="Arial" w:hAnsi="Arial"/>
      <w:iCs/>
      <w:snapToGrid w:val="0"/>
      <w:kern w:val="0"/>
      <w:sz w:val="20"/>
    </w:rPr>
  </w:style>
  <w:style w:type="paragraph" w:styleId="9">
    <w:name w:val="heading 7"/>
    <w:basedOn w:val="1"/>
    <w:next w:val="1"/>
    <w:qFormat/>
    <w:uiPriority w:val="0"/>
    <w:pPr>
      <w:tabs>
        <w:tab w:val="left" w:pos="0"/>
      </w:tabs>
      <w:spacing w:before="60" w:after="60" w:line="240" w:lineRule="atLeast"/>
      <w:jc w:val="left"/>
      <w:outlineLvl w:val="6"/>
    </w:pPr>
    <w:rPr>
      <w:rFonts w:ascii="Arial" w:hAnsi="Arial"/>
      <w:i/>
      <w:snapToGrid w:val="0"/>
      <w:kern w:val="0"/>
      <w:sz w:val="20"/>
    </w:rPr>
  </w:style>
  <w:style w:type="paragraph" w:styleId="10">
    <w:name w:val="heading 8"/>
    <w:basedOn w:val="1"/>
    <w:next w:val="1"/>
    <w:qFormat/>
    <w:uiPriority w:val="0"/>
    <w:pPr>
      <w:tabs>
        <w:tab w:val="left" w:pos="0"/>
      </w:tabs>
      <w:spacing w:before="240" w:after="60" w:line="240" w:lineRule="atLeast"/>
      <w:ind w:left="2880"/>
      <w:jc w:val="left"/>
      <w:outlineLvl w:val="7"/>
    </w:pPr>
    <w:rPr>
      <w:rFonts w:ascii="Arial" w:hAnsi="Arial"/>
      <w:i/>
      <w:iCs/>
      <w:snapToGrid w:val="0"/>
      <w:kern w:val="0"/>
      <w:sz w:val="20"/>
    </w:rPr>
  </w:style>
  <w:style w:type="paragraph" w:styleId="11">
    <w:name w:val="heading 9"/>
    <w:basedOn w:val="1"/>
    <w:next w:val="1"/>
    <w:qFormat/>
    <w:uiPriority w:val="0"/>
    <w:pPr>
      <w:tabs>
        <w:tab w:val="left" w:pos="0"/>
      </w:tabs>
      <w:spacing w:before="240" w:after="60" w:line="240" w:lineRule="atLeast"/>
      <w:ind w:left="2880"/>
      <w:jc w:val="left"/>
      <w:outlineLvl w:val="8"/>
    </w:pPr>
    <w:rPr>
      <w:rFonts w:ascii="Arial" w:hAnsi="Arial"/>
      <w:b/>
      <w:bCs/>
      <w:i/>
      <w:iCs/>
      <w:snapToGrid w:val="0"/>
      <w:kern w:val="0"/>
      <w:sz w:val="18"/>
      <w:szCs w:val="18"/>
    </w:rPr>
  </w:style>
  <w:style w:type="character" w:default="1" w:styleId="40">
    <w:name w:val="Default Paragraph Font"/>
    <w:semiHidden/>
    <w:uiPriority w:val="0"/>
  </w:style>
  <w:style w:type="table" w:default="1" w:styleId="3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styleId="12">
    <w:name w:val="toc 7"/>
    <w:basedOn w:val="1"/>
    <w:next w:val="1"/>
    <w:semiHidden/>
    <w:uiPriority w:val="0"/>
    <w:pPr>
      <w:ind w:left="2520" w:leftChars="1200"/>
    </w:pPr>
  </w:style>
  <w:style w:type="paragraph" w:styleId="13">
    <w:name w:val="index 8"/>
    <w:basedOn w:val="1"/>
    <w:next w:val="1"/>
    <w:semiHidden/>
    <w:uiPriority w:val="0"/>
    <w:pPr>
      <w:ind w:left="1400" w:leftChars="1400"/>
    </w:pPr>
  </w:style>
  <w:style w:type="paragraph" w:styleId="14">
    <w:name w:val="index 5"/>
    <w:basedOn w:val="1"/>
    <w:next w:val="1"/>
    <w:semiHidden/>
    <w:uiPriority w:val="0"/>
    <w:pPr>
      <w:ind w:left="800" w:leftChars="800"/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index 6"/>
    <w:basedOn w:val="1"/>
    <w:next w:val="1"/>
    <w:semiHidden/>
    <w:uiPriority w:val="0"/>
    <w:pPr>
      <w:ind w:left="1000" w:leftChars="1000"/>
    </w:pPr>
  </w:style>
  <w:style w:type="paragraph" w:styleId="17">
    <w:name w:val="Body Text Indent"/>
    <w:basedOn w:val="1"/>
    <w:uiPriority w:val="0"/>
    <w:pPr>
      <w:autoSpaceDE w:val="0"/>
      <w:autoSpaceDN w:val="0"/>
      <w:adjustRightInd w:val="0"/>
      <w:spacing w:line="360" w:lineRule="auto"/>
      <w:ind w:firstLine="425"/>
    </w:pPr>
    <w:rPr>
      <w:rFonts w:ascii="Helvetica" w:hAnsi="Helvetica"/>
      <w:sz w:val="24"/>
    </w:rPr>
  </w:style>
  <w:style w:type="paragraph" w:styleId="18">
    <w:name w:val="index 4"/>
    <w:basedOn w:val="1"/>
    <w:next w:val="1"/>
    <w:semiHidden/>
    <w:uiPriority w:val="0"/>
    <w:pPr>
      <w:ind w:left="600" w:leftChars="600"/>
    </w:pPr>
  </w:style>
  <w:style w:type="paragraph" w:styleId="19">
    <w:name w:val="toc 5"/>
    <w:basedOn w:val="1"/>
    <w:next w:val="1"/>
    <w:semiHidden/>
    <w:uiPriority w:val="0"/>
    <w:pPr>
      <w:ind w:left="1680" w:leftChars="800"/>
    </w:pPr>
  </w:style>
  <w:style w:type="paragraph" w:styleId="20">
    <w:name w:val="toc 3"/>
    <w:basedOn w:val="1"/>
    <w:next w:val="1"/>
    <w:uiPriority w:val="39"/>
    <w:pPr>
      <w:ind w:left="840" w:leftChars="400"/>
    </w:pPr>
  </w:style>
  <w:style w:type="paragraph" w:styleId="21">
    <w:name w:val="toc 8"/>
    <w:basedOn w:val="1"/>
    <w:next w:val="1"/>
    <w:semiHidden/>
    <w:uiPriority w:val="0"/>
    <w:pPr>
      <w:ind w:left="2940" w:leftChars="1400"/>
    </w:pPr>
  </w:style>
  <w:style w:type="paragraph" w:styleId="22">
    <w:name w:val="index 3"/>
    <w:basedOn w:val="1"/>
    <w:next w:val="1"/>
    <w:semiHidden/>
    <w:uiPriority w:val="0"/>
    <w:pPr>
      <w:ind w:left="400" w:leftChars="400"/>
    </w:pPr>
  </w:style>
  <w:style w:type="paragraph" w:styleId="23">
    <w:name w:val="Body Text Indent 2"/>
    <w:basedOn w:val="1"/>
    <w:uiPriority w:val="0"/>
    <w:pPr>
      <w:spacing w:line="360" w:lineRule="auto"/>
      <w:ind w:left="424" w:leftChars="202" w:firstLine="475" w:firstLineChars="198"/>
    </w:pPr>
    <w:rPr>
      <w:rFonts w:ascii="宋体"/>
      <w:sz w:val="24"/>
    </w:rPr>
  </w:style>
  <w:style w:type="paragraph" w:styleId="2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uiPriority w:val="39"/>
  </w:style>
  <w:style w:type="paragraph" w:styleId="27">
    <w:name w:val="toc 4"/>
    <w:basedOn w:val="1"/>
    <w:next w:val="1"/>
    <w:semiHidden/>
    <w:uiPriority w:val="0"/>
    <w:pPr>
      <w:ind w:left="1260" w:leftChars="600"/>
    </w:pPr>
  </w:style>
  <w:style w:type="paragraph" w:styleId="28">
    <w:name w:val="index heading"/>
    <w:basedOn w:val="1"/>
    <w:next w:val="29"/>
    <w:semiHidden/>
    <w:uiPriority w:val="0"/>
  </w:style>
  <w:style w:type="paragraph" w:styleId="29">
    <w:name w:val="index 1"/>
    <w:basedOn w:val="1"/>
    <w:next w:val="1"/>
    <w:semiHidden/>
    <w:uiPriority w:val="0"/>
  </w:style>
  <w:style w:type="paragraph" w:styleId="30">
    <w:name w:val="toc 6"/>
    <w:basedOn w:val="1"/>
    <w:next w:val="1"/>
    <w:semiHidden/>
    <w:uiPriority w:val="0"/>
    <w:pPr>
      <w:ind w:left="2100" w:leftChars="1000"/>
    </w:pPr>
  </w:style>
  <w:style w:type="paragraph" w:styleId="31">
    <w:name w:val="Body Text Indent 3"/>
    <w:basedOn w:val="1"/>
    <w:uiPriority w:val="0"/>
    <w:pPr>
      <w:spacing w:line="360" w:lineRule="auto"/>
      <w:ind w:firstLine="420"/>
    </w:pPr>
    <w:rPr>
      <w:rFonts w:ascii="Arial" w:hAnsi="Arial"/>
      <w:i/>
      <w:iCs/>
      <w:snapToGrid w:val="0"/>
      <w:color w:val="0000FF"/>
      <w:kern w:val="0"/>
      <w:sz w:val="20"/>
    </w:rPr>
  </w:style>
  <w:style w:type="paragraph" w:styleId="32">
    <w:name w:val="index 7"/>
    <w:basedOn w:val="1"/>
    <w:next w:val="1"/>
    <w:semiHidden/>
    <w:uiPriority w:val="0"/>
    <w:pPr>
      <w:ind w:left="1200" w:leftChars="1200"/>
    </w:pPr>
  </w:style>
  <w:style w:type="paragraph" w:styleId="33">
    <w:name w:val="index 9"/>
    <w:basedOn w:val="1"/>
    <w:next w:val="1"/>
    <w:semiHidden/>
    <w:uiPriority w:val="0"/>
    <w:pPr>
      <w:ind w:left="1600" w:leftChars="1600"/>
    </w:pPr>
  </w:style>
  <w:style w:type="paragraph" w:styleId="34">
    <w:name w:val="toc 2"/>
    <w:basedOn w:val="1"/>
    <w:next w:val="1"/>
    <w:uiPriority w:val="39"/>
    <w:pPr>
      <w:ind w:left="420" w:leftChars="200"/>
    </w:pPr>
  </w:style>
  <w:style w:type="paragraph" w:styleId="35">
    <w:name w:val="toc 9"/>
    <w:basedOn w:val="1"/>
    <w:next w:val="1"/>
    <w:semiHidden/>
    <w:uiPriority w:val="0"/>
    <w:pPr>
      <w:ind w:left="3360" w:leftChars="1600"/>
    </w:pPr>
  </w:style>
  <w:style w:type="paragraph" w:styleId="36">
    <w:name w:val="index 2"/>
    <w:basedOn w:val="1"/>
    <w:next w:val="1"/>
    <w:semiHidden/>
    <w:uiPriority w:val="0"/>
    <w:pPr>
      <w:ind w:left="200" w:leftChars="200"/>
    </w:pPr>
  </w:style>
  <w:style w:type="paragraph" w:styleId="37">
    <w:name w:val="Title"/>
    <w:basedOn w:val="1"/>
    <w:next w:val="1"/>
    <w:qFormat/>
    <w:uiPriority w:val="0"/>
    <w:pPr>
      <w:spacing w:line="240" w:lineRule="atLeast"/>
      <w:jc w:val="center"/>
    </w:pPr>
    <w:rPr>
      <w:rFonts w:ascii="Arial" w:hAnsi="Arial"/>
      <w:b/>
      <w:bCs/>
      <w:snapToGrid w:val="0"/>
      <w:kern w:val="0"/>
      <w:sz w:val="36"/>
      <w:szCs w:val="36"/>
    </w:rPr>
  </w:style>
  <w:style w:type="table" w:styleId="39">
    <w:name w:val="Table Grid"/>
    <w:basedOn w:val="3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1">
    <w:name w:val="page number"/>
    <w:basedOn w:val="40"/>
    <w:uiPriority w:val="0"/>
  </w:style>
  <w:style w:type="character" w:styleId="42">
    <w:name w:val="Hyperlink"/>
    <w:basedOn w:val="40"/>
    <w:uiPriority w:val="99"/>
    <w:rPr>
      <w:color w:val="0000FF"/>
      <w:u w:val="single"/>
    </w:rPr>
  </w:style>
  <w:style w:type="paragraph" w:customStyle="1" w:styleId="43">
    <w:name w:val="表头"/>
    <w:basedOn w:val="1"/>
    <w:uiPriority w:val="0"/>
    <w:pPr>
      <w:keepNext/>
      <w:keepLines/>
      <w:spacing w:before="120" w:after="120"/>
      <w:jc w:val="center"/>
    </w:pPr>
    <w:rPr>
      <w:rFonts w:eastAsia="黑体"/>
      <w:kern w:val="44"/>
      <w:sz w:val="24"/>
    </w:rPr>
  </w:style>
  <w:style w:type="paragraph" w:customStyle="1" w:styleId="44">
    <w:name w:val="InfoBlue"/>
    <w:basedOn w:val="1"/>
    <w:next w:val="3"/>
    <w:uiPriority w:val="0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/>
      <w:iCs/>
      <w:snapToGrid w:val="0"/>
      <w:color w:val="0000FF"/>
      <w:kern w:val="0"/>
      <w:sz w:val="20"/>
    </w:rPr>
  </w:style>
  <w:style w:type="paragraph" w:customStyle="1" w:styleId="45">
    <w:name w:val="Table Row"/>
    <w:basedOn w:val="1"/>
    <w:uiPriority w:val="0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托普信息（iTOP）集团</Company>
  <Pages>7</Pages>
  <Words>2451</Words>
  <Characters>2806</Characters>
  <Lines>40</Lines>
  <Paragraphs>11</Paragraphs>
  <TotalTime>34</TotalTime>
  <ScaleCrop>false</ScaleCrop>
  <LinksUpToDate>false</LinksUpToDate>
  <CharactersWithSpaces>3924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&lt;模板&gt;</cp:category>
  <dcterms:created xsi:type="dcterms:W3CDTF">2012-12-19T08:13:00Z</dcterms:created>
  <dc:creator>技术委员会</dc:creator>
  <cp:lastModifiedBy>不愿透露姓名的司小旭先生</cp:lastModifiedBy>
  <dcterms:modified xsi:type="dcterms:W3CDTF">2022-10-01T10:04:51Z</dcterms:modified>
  <dc:subject>开发计划</dc:subject>
  <dc:title>项目开发计划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称">
    <vt:lpwstr>&lt;项目名称&gt;</vt:lpwstr>
  </property>
  <property fmtid="{D5CDD505-2E9C-101B-9397-08002B2CF9AE}" pid="3" name="项目编号">
    <vt:lpwstr>S×××－</vt:lpwstr>
  </property>
  <property fmtid="{D5CDD505-2E9C-101B-9397-08002B2CF9AE}" pid="4" name="KSOProductBuildVer">
    <vt:lpwstr>2052-11.1.0.12358</vt:lpwstr>
  </property>
  <property fmtid="{D5CDD505-2E9C-101B-9397-08002B2CF9AE}" pid="5" name="ICV">
    <vt:lpwstr>1C9C4B1AEBF14D48A0816EE1CA8308A2</vt:lpwstr>
  </property>
</Properties>
</file>